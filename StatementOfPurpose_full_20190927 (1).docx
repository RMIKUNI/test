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CB5DD" w14:textId="5CB9DBD7" w:rsidR="006A1B02" w:rsidRPr="009B3D82" w:rsidRDefault="00977174" w:rsidP="00367DA9">
      <w:pPr>
        <w:rPr>
          <w:rFonts w:ascii="Times New Roman" w:hAnsi="Times New Roman" w:cs="Times New Roman"/>
          <w:sz w:val="22"/>
        </w:rPr>
      </w:pPr>
      <w:r w:rsidRPr="00D9004F">
        <w:rPr>
          <w:rFonts w:ascii="Times New Roman" w:hAnsi="Times New Roman" w:cs="Times New Roman"/>
          <w:sz w:val="22"/>
        </w:rPr>
        <w:t xml:space="preserve">     </w:t>
      </w:r>
      <w:commentRangeStart w:id="0"/>
      <w:r w:rsidRPr="00D9004F">
        <w:rPr>
          <w:rFonts w:ascii="Times New Roman" w:hAnsi="Times New Roman" w:cs="Times New Roman"/>
          <w:sz w:val="22"/>
        </w:rPr>
        <w:t>My</w:t>
      </w:r>
      <w:commentRangeEnd w:id="0"/>
      <w:r w:rsidR="00D715F4">
        <w:rPr>
          <w:rStyle w:val="a7"/>
        </w:rPr>
        <w:commentReference w:id="0"/>
      </w:r>
      <w:r w:rsidRPr="00D9004F">
        <w:rPr>
          <w:rFonts w:ascii="Times New Roman" w:hAnsi="Times New Roman" w:cs="Times New Roman"/>
          <w:sz w:val="22"/>
        </w:rPr>
        <w:t xml:space="preserve"> </w:t>
      </w:r>
      <w:ins w:id="1" w:author="agos" w:date="2019-10-02T09:46:00Z">
        <w:r w:rsidR="00731ECA">
          <w:rPr>
            <w:rFonts w:ascii="Times New Roman" w:hAnsi="Times New Roman" w:cs="Times New Roman" w:hint="eastAsia"/>
            <w:sz w:val="22"/>
          </w:rPr>
          <w:t xml:space="preserve">study objectives at the </w:t>
        </w:r>
        <w:r w:rsidR="00731ECA" w:rsidRPr="006144D7">
          <w:rPr>
            <w:rFonts w:ascii="Times New Roman" w:hAnsi="Times New Roman" w:cs="Times New Roman"/>
            <w:sz w:val="22"/>
          </w:rPr>
          <w:t>MS program in Mathematical Finance at Questrom School of Business</w:t>
        </w:r>
        <w:r w:rsidR="00731ECA">
          <w:rPr>
            <w:rFonts w:ascii="Times New Roman" w:hAnsi="Times New Roman" w:cs="Times New Roman" w:hint="eastAsia"/>
            <w:sz w:val="22"/>
          </w:rPr>
          <w:t xml:space="preserve"> is to </w:t>
        </w:r>
      </w:ins>
      <w:del w:id="2" w:author="agos" w:date="2019-10-02T09:47:00Z">
        <w:r w:rsidRPr="00731ECA" w:rsidDel="00731ECA">
          <w:rPr>
            <w:rFonts w:ascii="Times New Roman" w:hAnsi="Times New Roman" w:cs="Times New Roman"/>
            <w:sz w:val="22"/>
            <w:highlight w:val="yellow"/>
            <w:rPrChange w:id="3" w:author="agos" w:date="2019-10-02T09:47:00Z">
              <w:rPr>
                <w:rFonts w:ascii="Times New Roman" w:hAnsi="Times New Roman" w:cs="Times New Roman"/>
                <w:sz w:val="22"/>
              </w:rPr>
            </w:rPrChange>
          </w:rPr>
          <w:delText>ultimate</w:delText>
        </w:r>
      </w:del>
      <w:ins w:id="4" w:author="agos" w:date="2019-10-02T09:47:00Z">
        <w:r w:rsidR="00731ECA" w:rsidRPr="00731ECA">
          <w:rPr>
            <w:rFonts w:ascii="Times New Roman" w:hAnsi="Times New Roman" w:cs="Times New Roman"/>
            <w:sz w:val="22"/>
            <w:highlight w:val="yellow"/>
            <w:rPrChange w:id="5" w:author="agos" w:date="2019-10-02T09:47:00Z">
              <w:rPr>
                <w:rFonts w:ascii="Times New Roman" w:hAnsi="Times New Roman" w:cs="Times New Roman"/>
                <w:sz w:val="22"/>
              </w:rPr>
            </w:rPrChange>
          </w:rPr>
          <w:t>gain what?</w:t>
        </w:r>
        <w:r w:rsidR="00731ECA">
          <w:rPr>
            <w:rFonts w:ascii="Times New Roman" w:hAnsi="Times New Roman" w:cs="Times New Roman" w:hint="eastAsia"/>
            <w:sz w:val="22"/>
          </w:rPr>
          <w:t xml:space="preserve"> </w:t>
        </w:r>
      </w:ins>
      <w:del w:id="6" w:author="agos" w:date="2019-10-02T10:05:00Z">
        <w:r w:rsidRPr="00D9004F" w:rsidDel="0097405A">
          <w:rPr>
            <w:rFonts w:ascii="Times New Roman" w:hAnsi="Times New Roman" w:cs="Times New Roman"/>
            <w:sz w:val="22"/>
          </w:rPr>
          <w:delText xml:space="preserve"> </w:delText>
        </w:r>
      </w:del>
      <w:del w:id="7" w:author="agos" w:date="2019-10-02T09:47:00Z">
        <w:r w:rsidRPr="00D9004F" w:rsidDel="00731ECA">
          <w:rPr>
            <w:rFonts w:ascii="Times New Roman" w:hAnsi="Times New Roman" w:cs="Times New Roman"/>
            <w:sz w:val="22"/>
          </w:rPr>
          <w:delText xml:space="preserve">career goal is </w:delText>
        </w:r>
      </w:del>
      <w:del w:id="8" w:author="agos" w:date="2019-10-02T09:51:00Z">
        <w:r w:rsidR="007865E7" w:rsidRPr="00D9004F" w:rsidDel="009B3D82">
          <w:rPr>
            <w:rFonts w:ascii="Times New Roman" w:hAnsi="Times New Roman" w:cs="Times New Roman"/>
            <w:sz w:val="22"/>
          </w:rPr>
          <w:delText>to</w:delText>
        </w:r>
      </w:del>
      <w:ins w:id="9" w:author="agos" w:date="2019-10-02T09:51:00Z">
        <w:r w:rsidR="009B3D82">
          <w:rPr>
            <w:rFonts w:ascii="Times New Roman" w:hAnsi="Times New Roman" w:cs="Times New Roman" w:hint="eastAsia"/>
            <w:sz w:val="22"/>
          </w:rPr>
          <w:t>and</w:t>
        </w:r>
      </w:ins>
      <w:r w:rsidR="007865E7" w:rsidRPr="00D9004F">
        <w:rPr>
          <w:rFonts w:ascii="Times New Roman" w:hAnsi="Times New Roman" w:cs="Times New Roman"/>
          <w:sz w:val="22"/>
        </w:rPr>
        <w:t xml:space="preserve"> </w:t>
      </w:r>
      <w:del w:id="10" w:author="agos" w:date="2019-10-02T09:50:00Z">
        <w:r w:rsidR="00ED7FFA" w:rsidRPr="00D9004F" w:rsidDel="009B3D82">
          <w:rPr>
            <w:rFonts w:ascii="Times New Roman" w:hAnsi="Times New Roman" w:cs="Times New Roman"/>
            <w:sz w:val="22"/>
          </w:rPr>
          <w:delText xml:space="preserve">realize a </w:delText>
        </w:r>
      </w:del>
      <w:r w:rsidR="00ED7FFA" w:rsidRPr="00D9004F">
        <w:rPr>
          <w:rFonts w:ascii="Times New Roman" w:hAnsi="Times New Roman" w:cs="Times New Roman"/>
          <w:sz w:val="22"/>
        </w:rPr>
        <w:t>break</w:t>
      </w:r>
      <w:ins w:id="11" w:author="Chizuko Okada" w:date="2019-10-02T15:30:00Z">
        <w:r w:rsidR="002D488D">
          <w:rPr>
            <w:rFonts w:ascii="Times New Roman" w:hAnsi="Times New Roman" w:cs="Times New Roman" w:hint="eastAsia"/>
            <w:sz w:val="22"/>
          </w:rPr>
          <w:t xml:space="preserve"> </w:t>
        </w:r>
      </w:ins>
      <w:r w:rsidR="00ED7FFA" w:rsidRPr="00D9004F">
        <w:rPr>
          <w:rFonts w:ascii="Times New Roman" w:hAnsi="Times New Roman" w:cs="Times New Roman"/>
          <w:sz w:val="22"/>
        </w:rPr>
        <w:t>through</w:t>
      </w:r>
      <w:del w:id="12" w:author="agos" w:date="2019-10-02T09:50:00Z">
        <w:r w:rsidR="00ED7FFA" w:rsidRPr="00D9004F" w:rsidDel="009B3D82">
          <w:rPr>
            <w:rFonts w:ascii="Times New Roman" w:hAnsi="Times New Roman" w:cs="Times New Roman"/>
            <w:sz w:val="22"/>
          </w:rPr>
          <w:delText xml:space="preserve"> in</w:delText>
        </w:r>
      </w:del>
      <w:r w:rsidR="00ED7FFA" w:rsidRPr="00D9004F">
        <w:rPr>
          <w:rFonts w:ascii="Times New Roman" w:hAnsi="Times New Roman" w:cs="Times New Roman"/>
          <w:sz w:val="22"/>
        </w:rPr>
        <w:t xml:space="preserve"> </w:t>
      </w:r>
      <w:ins w:id="13" w:author="agos" w:date="2019-10-02T10:04:00Z">
        <w:r w:rsidR="0097405A">
          <w:rPr>
            <w:rFonts w:ascii="Times New Roman" w:hAnsi="Times New Roman" w:cs="Times New Roman" w:hint="eastAsia"/>
            <w:sz w:val="22"/>
          </w:rPr>
          <w:t>deadlocked</w:t>
        </w:r>
        <w:r w:rsidR="0097405A" w:rsidRPr="00D9004F">
          <w:rPr>
            <w:rFonts w:ascii="Times New Roman" w:hAnsi="Times New Roman" w:cs="Times New Roman"/>
            <w:sz w:val="22"/>
          </w:rPr>
          <w:t xml:space="preserve"> </w:t>
        </w:r>
      </w:ins>
      <w:r w:rsidR="00ED7FFA" w:rsidRPr="00D9004F">
        <w:rPr>
          <w:rFonts w:ascii="Times New Roman" w:hAnsi="Times New Roman" w:cs="Times New Roman"/>
          <w:sz w:val="22"/>
        </w:rPr>
        <w:t>Japan’s asset management</w:t>
      </w:r>
      <w:del w:id="14" w:author="agos" w:date="2019-10-02T10:04:00Z">
        <w:r w:rsidR="00ED7FFA" w:rsidRPr="00D9004F" w:rsidDel="0097405A">
          <w:rPr>
            <w:rFonts w:ascii="Times New Roman" w:hAnsi="Times New Roman" w:cs="Times New Roman"/>
            <w:sz w:val="22"/>
          </w:rPr>
          <w:delText xml:space="preserve"> </w:delText>
        </w:r>
        <w:r w:rsidR="0014131B" w:rsidRPr="00D9004F" w:rsidDel="0097405A">
          <w:rPr>
            <w:rFonts w:ascii="Times New Roman" w:hAnsi="Times New Roman" w:cs="Times New Roman"/>
            <w:sz w:val="22"/>
          </w:rPr>
          <w:delText xml:space="preserve">and enhance its </w:delText>
        </w:r>
      </w:del>
      <w:del w:id="15" w:author="agos" w:date="2019-10-02T09:49:00Z">
        <w:r w:rsidR="0014131B" w:rsidRPr="00D9004F" w:rsidDel="00731ECA">
          <w:rPr>
            <w:rFonts w:ascii="Times New Roman" w:hAnsi="Times New Roman" w:cs="Times New Roman"/>
            <w:sz w:val="22"/>
          </w:rPr>
          <w:delText>presence in</w:delText>
        </w:r>
      </w:del>
      <w:del w:id="16" w:author="agos" w:date="2019-10-02T10:04:00Z">
        <w:r w:rsidR="0014131B" w:rsidRPr="00D9004F" w:rsidDel="0097405A">
          <w:rPr>
            <w:rFonts w:ascii="Times New Roman" w:hAnsi="Times New Roman" w:cs="Times New Roman"/>
            <w:sz w:val="22"/>
          </w:rPr>
          <w:delText xml:space="preserve"> </w:delText>
        </w:r>
        <w:r w:rsidR="00992052" w:rsidDel="0097405A">
          <w:rPr>
            <w:rFonts w:ascii="Times New Roman" w:hAnsi="Times New Roman" w:cs="Times New Roman"/>
            <w:sz w:val="22"/>
          </w:rPr>
          <w:delText xml:space="preserve">the </w:delText>
        </w:r>
        <w:r w:rsidR="0014131B" w:rsidRPr="00D9004F" w:rsidDel="0097405A">
          <w:rPr>
            <w:rFonts w:ascii="Times New Roman" w:hAnsi="Times New Roman" w:cs="Times New Roman"/>
            <w:sz w:val="22"/>
          </w:rPr>
          <w:delText>global financial market</w:delText>
        </w:r>
      </w:del>
      <w:del w:id="17" w:author="agos" w:date="2019-10-02T09:49:00Z">
        <w:r w:rsidR="00FF733B" w:rsidRPr="00D9004F" w:rsidDel="00731ECA">
          <w:rPr>
            <w:rFonts w:ascii="Times New Roman" w:hAnsi="Times New Roman" w:cs="Times New Roman"/>
            <w:sz w:val="22"/>
          </w:rPr>
          <w:delText xml:space="preserve"> beyond the borders of </w:delText>
        </w:r>
        <w:r w:rsidR="009C6BDB" w:rsidRPr="00D9004F" w:rsidDel="00731ECA">
          <w:rPr>
            <w:rFonts w:ascii="Times New Roman" w:hAnsi="Times New Roman" w:cs="Times New Roman"/>
            <w:sz w:val="22"/>
          </w:rPr>
          <w:delText>companies</w:delText>
        </w:r>
      </w:del>
      <w:r w:rsidR="0014131B" w:rsidRPr="00D9004F">
        <w:rPr>
          <w:rFonts w:ascii="Times New Roman" w:hAnsi="Times New Roman" w:cs="Times New Roman"/>
          <w:sz w:val="22"/>
        </w:rPr>
        <w:t xml:space="preserve">. </w:t>
      </w:r>
      <w:r w:rsidR="00934025" w:rsidRPr="00D9004F">
        <w:rPr>
          <w:rFonts w:ascii="Times New Roman" w:hAnsi="Times New Roman" w:cs="Times New Roman"/>
          <w:sz w:val="22"/>
        </w:rPr>
        <w:t>From my unique experience</w:t>
      </w:r>
      <w:r w:rsidR="00E839D8" w:rsidRPr="00D9004F">
        <w:rPr>
          <w:rFonts w:ascii="Times New Roman" w:hAnsi="Times New Roman" w:cs="Times New Roman"/>
          <w:sz w:val="22"/>
        </w:rPr>
        <w:t xml:space="preserve"> that I looked </w:t>
      </w:r>
      <w:r w:rsidR="00721443">
        <w:rPr>
          <w:rFonts w:ascii="Times New Roman" w:hAnsi="Times New Roman" w:cs="Times New Roman"/>
          <w:sz w:val="22"/>
        </w:rPr>
        <w:t xml:space="preserve">at </w:t>
      </w:r>
      <w:r w:rsidR="00E839D8" w:rsidRPr="00D9004F">
        <w:rPr>
          <w:rFonts w:ascii="Times New Roman" w:hAnsi="Times New Roman" w:cs="Times New Roman"/>
          <w:sz w:val="22"/>
        </w:rPr>
        <w:t xml:space="preserve">various institutional investors from both inside as a buy-side quant and outside as a provider of quantitative funds, </w:t>
      </w:r>
      <w:r w:rsidR="002F4CCF" w:rsidRPr="00D9004F">
        <w:rPr>
          <w:rFonts w:ascii="Times New Roman" w:hAnsi="Times New Roman" w:cs="Times New Roman"/>
          <w:sz w:val="22"/>
        </w:rPr>
        <w:t xml:space="preserve">I am </w:t>
      </w:r>
      <w:del w:id="18" w:author="agos" w:date="2019-10-02T10:28:00Z">
        <w:r w:rsidR="00B14B46" w:rsidRPr="00D9004F" w:rsidDel="003B7A23">
          <w:rPr>
            <w:rFonts w:ascii="Times New Roman" w:hAnsi="Times New Roman" w:cs="Times New Roman" w:hint="eastAsia"/>
            <w:sz w:val="22"/>
          </w:rPr>
          <w:delText xml:space="preserve">strongly </w:delText>
        </w:r>
      </w:del>
      <w:r w:rsidR="00BD634D">
        <w:rPr>
          <w:rFonts w:ascii="Times New Roman" w:hAnsi="Times New Roman" w:cs="Times New Roman" w:hint="eastAsia"/>
          <w:sz w:val="22"/>
        </w:rPr>
        <w:t xml:space="preserve">convinced </w:t>
      </w:r>
      <w:r w:rsidR="002F4CCF" w:rsidRPr="00D9004F">
        <w:rPr>
          <w:rFonts w:ascii="Times New Roman" w:hAnsi="Times New Roman" w:cs="Times New Roman"/>
          <w:sz w:val="22"/>
        </w:rPr>
        <w:t xml:space="preserve">that quantitative analysis has the power </w:t>
      </w:r>
      <w:r w:rsidR="00E839D8" w:rsidRPr="00D9004F">
        <w:rPr>
          <w:rFonts w:ascii="Times New Roman" w:hAnsi="Times New Roman" w:cs="Times New Roman"/>
          <w:sz w:val="22"/>
        </w:rPr>
        <w:t xml:space="preserve">to </w:t>
      </w:r>
      <w:r w:rsidR="00C36435">
        <w:rPr>
          <w:rFonts w:ascii="Times New Roman" w:hAnsi="Times New Roman" w:cs="Times New Roman"/>
          <w:sz w:val="22"/>
        </w:rPr>
        <w:t xml:space="preserve">solve </w:t>
      </w:r>
      <w:r w:rsidR="00C36435" w:rsidRPr="0097405A">
        <w:rPr>
          <w:rFonts w:ascii="Times New Roman" w:hAnsi="Times New Roman" w:cs="Times New Roman" w:hint="eastAsia"/>
          <w:sz w:val="22"/>
        </w:rPr>
        <w:t>the</w:t>
      </w:r>
      <w:r w:rsidR="008D0A9A" w:rsidRPr="0097405A">
        <w:rPr>
          <w:rFonts w:ascii="Times New Roman" w:hAnsi="Times New Roman" w:cs="Times New Roman"/>
          <w:sz w:val="22"/>
        </w:rPr>
        <w:t xml:space="preserve"> </w:t>
      </w:r>
      <w:del w:id="19" w:author="agos" w:date="2019-10-02T10:05:00Z">
        <w:r w:rsidR="000C728A" w:rsidRPr="0097405A" w:rsidDel="0097405A">
          <w:rPr>
            <w:rFonts w:ascii="Times New Roman" w:hAnsi="Times New Roman" w:cs="Times New Roman"/>
            <w:sz w:val="22"/>
          </w:rPr>
          <w:delText xml:space="preserve">social </w:delText>
        </w:r>
      </w:del>
      <w:r w:rsidR="000C728A" w:rsidRPr="0097405A">
        <w:rPr>
          <w:rFonts w:ascii="Times New Roman" w:hAnsi="Times New Roman" w:cs="Times New Roman"/>
          <w:sz w:val="22"/>
        </w:rPr>
        <w:t>issue</w:t>
      </w:r>
      <w:ins w:id="20" w:author="agos" w:date="2019-10-02T10:35:00Z">
        <w:r w:rsidR="004D7134">
          <w:rPr>
            <w:rFonts w:ascii="Times New Roman" w:hAnsi="Times New Roman" w:cs="Times New Roman" w:hint="eastAsia"/>
            <w:sz w:val="22"/>
          </w:rPr>
          <w:t>.</w:t>
        </w:r>
      </w:ins>
      <w:del w:id="21" w:author="agos" w:date="2019-10-02T09:47:00Z">
        <w:r w:rsidR="008D0A9A" w:rsidRPr="00D9004F" w:rsidDel="00731ECA">
          <w:rPr>
            <w:rFonts w:ascii="Times New Roman" w:hAnsi="Times New Roman" w:cs="Times New Roman"/>
            <w:sz w:val="22"/>
          </w:rPr>
          <w:delText xml:space="preserve"> </w:delText>
        </w:r>
        <w:r w:rsidR="000C728A" w:rsidRPr="00D9004F" w:rsidDel="00731ECA">
          <w:rPr>
            <w:rFonts w:ascii="Times New Roman" w:hAnsi="Times New Roman" w:cs="Times New Roman"/>
            <w:sz w:val="22"/>
          </w:rPr>
          <w:delText>and studying at Boston Un</w:delText>
        </w:r>
        <w:r w:rsidR="00BD634D" w:rsidDel="00731ECA">
          <w:rPr>
            <w:rFonts w:ascii="Times New Roman" w:hAnsi="Times New Roman" w:cs="Times New Roman"/>
            <w:sz w:val="22"/>
          </w:rPr>
          <w:delText xml:space="preserve">iversity is indispensable </w:delText>
        </w:r>
        <w:r w:rsidR="00E03AC4" w:rsidDel="00731ECA">
          <w:rPr>
            <w:rFonts w:ascii="Times New Roman" w:hAnsi="Times New Roman" w:cs="Times New Roman" w:hint="eastAsia"/>
            <w:sz w:val="22"/>
          </w:rPr>
          <w:delText>to realize</w:delText>
        </w:r>
        <w:r w:rsidR="00191E35" w:rsidDel="00731ECA">
          <w:rPr>
            <w:rFonts w:ascii="Times New Roman" w:hAnsi="Times New Roman" w:cs="Times New Roman" w:hint="eastAsia"/>
            <w:sz w:val="22"/>
          </w:rPr>
          <w:delText xml:space="preserve"> the goal</w:delText>
        </w:r>
      </w:del>
      <w:del w:id="22" w:author="agos" w:date="2019-10-02T10:05:00Z">
        <w:r w:rsidR="00191E35" w:rsidDel="0097405A">
          <w:rPr>
            <w:rFonts w:ascii="Times New Roman" w:hAnsi="Times New Roman" w:cs="Times New Roman" w:hint="eastAsia"/>
            <w:sz w:val="22"/>
          </w:rPr>
          <w:delText>.</w:delText>
        </w:r>
      </w:del>
    </w:p>
    <w:p w14:paraId="6957B705" w14:textId="6FEC783B" w:rsidR="005D4F96" w:rsidRPr="00D9004F" w:rsidRDefault="00050CE1" w:rsidP="00367DA9">
      <w:pPr>
        <w:rPr>
          <w:rFonts w:ascii="Times New Roman" w:hAnsi="Times New Roman" w:cs="Times New Roman"/>
          <w:sz w:val="22"/>
        </w:rPr>
      </w:pPr>
      <w:r w:rsidRPr="00D9004F">
        <w:rPr>
          <w:rFonts w:ascii="Times New Roman" w:hAnsi="Times New Roman" w:cs="Times New Roman"/>
          <w:sz w:val="22"/>
        </w:rPr>
        <w:t xml:space="preserve">     </w:t>
      </w:r>
      <w:del w:id="23" w:author="agos" w:date="2019-10-02T06:45:00Z">
        <w:r w:rsidR="00D12B89" w:rsidRPr="00D9004F" w:rsidDel="00105AB1">
          <w:rPr>
            <w:rFonts w:ascii="Times New Roman" w:hAnsi="Times New Roman" w:cs="Times New Roman" w:hint="eastAsia"/>
            <w:sz w:val="22"/>
          </w:rPr>
          <w:delText>Curiosity about t</w:delText>
        </w:r>
      </w:del>
      <w:ins w:id="24" w:author="agos" w:date="2019-10-02T06:45:00Z">
        <w:r w:rsidR="00105AB1">
          <w:rPr>
            <w:rFonts w:ascii="Times New Roman" w:hAnsi="Times New Roman" w:cs="Times New Roman" w:hint="eastAsia"/>
            <w:sz w:val="22"/>
          </w:rPr>
          <w:t>T</w:t>
        </w:r>
      </w:ins>
      <w:r w:rsidR="00D12B89" w:rsidRPr="00D9004F">
        <w:rPr>
          <w:rFonts w:ascii="Times New Roman" w:hAnsi="Times New Roman" w:cs="Times New Roman"/>
          <w:sz w:val="22"/>
        </w:rPr>
        <w:t xml:space="preserve">he 2008 Financial Crisis </w:t>
      </w:r>
      <w:ins w:id="25" w:author="agos" w:date="2019-10-02T10:48:00Z">
        <w:r w:rsidR="00C262B9">
          <w:rPr>
            <w:rFonts w:ascii="Times New Roman" w:hAnsi="Times New Roman" w:cs="Times New Roman" w:hint="eastAsia"/>
            <w:sz w:val="22"/>
          </w:rPr>
          <w:t xml:space="preserve">made me </w:t>
        </w:r>
      </w:ins>
      <w:ins w:id="26" w:author="agos" w:date="2019-10-02T10:49:00Z">
        <w:r w:rsidR="00C262B9">
          <w:rPr>
            <w:rFonts w:ascii="Times New Roman" w:hAnsi="Times New Roman" w:cs="Times New Roman"/>
            <w:sz w:val="22"/>
          </w:rPr>
          <w:t>interested</w:t>
        </w:r>
      </w:ins>
      <w:ins w:id="27" w:author="agos" w:date="2019-10-02T10:48:00Z">
        <w:r w:rsidR="00C262B9">
          <w:rPr>
            <w:rFonts w:ascii="Times New Roman" w:hAnsi="Times New Roman" w:cs="Times New Roman" w:hint="eastAsia"/>
            <w:sz w:val="22"/>
          </w:rPr>
          <w:t xml:space="preserve"> </w:t>
        </w:r>
      </w:ins>
      <w:ins w:id="28" w:author="agos" w:date="2019-10-02T10:49:00Z">
        <w:r w:rsidR="00C262B9">
          <w:rPr>
            <w:rFonts w:ascii="Times New Roman" w:hAnsi="Times New Roman" w:cs="Times New Roman" w:hint="eastAsia"/>
            <w:sz w:val="22"/>
          </w:rPr>
          <w:t xml:space="preserve">in </w:t>
        </w:r>
      </w:ins>
      <w:del w:id="29" w:author="agos" w:date="2019-10-02T10:36:00Z">
        <w:r w:rsidR="00993CCD" w:rsidRPr="00D9004F" w:rsidDel="004D7134">
          <w:rPr>
            <w:rFonts w:ascii="Times New Roman" w:hAnsi="Times New Roman" w:cs="Times New Roman"/>
            <w:sz w:val="22"/>
          </w:rPr>
          <w:delText>t</w:delText>
        </w:r>
      </w:del>
      <w:del w:id="30" w:author="agos" w:date="2019-10-02T10:48:00Z">
        <w:r w:rsidR="00993CCD" w:rsidRPr="00D9004F" w:rsidDel="00C262B9">
          <w:rPr>
            <w:rFonts w:ascii="Times New Roman" w:hAnsi="Times New Roman" w:cs="Times New Roman"/>
            <w:sz w:val="22"/>
          </w:rPr>
          <w:delText>riggered</w:delText>
        </w:r>
        <w:r w:rsidR="00D12B89" w:rsidRPr="00D9004F" w:rsidDel="00C262B9">
          <w:rPr>
            <w:rFonts w:ascii="Times New Roman" w:hAnsi="Times New Roman" w:cs="Times New Roman"/>
            <w:sz w:val="22"/>
          </w:rPr>
          <w:delText xml:space="preserve"> me </w:delText>
        </w:r>
      </w:del>
      <w:del w:id="31" w:author="agos" w:date="2019-10-02T10:49:00Z">
        <w:r w:rsidR="00D12B89" w:rsidRPr="00D9004F" w:rsidDel="00C262B9">
          <w:rPr>
            <w:rFonts w:ascii="Times New Roman" w:hAnsi="Times New Roman" w:cs="Times New Roman"/>
            <w:sz w:val="22"/>
          </w:rPr>
          <w:delText xml:space="preserve">to </w:delText>
        </w:r>
      </w:del>
      <w:r w:rsidR="00D12B89" w:rsidRPr="00D9004F">
        <w:rPr>
          <w:rFonts w:ascii="Times New Roman" w:hAnsi="Times New Roman" w:cs="Times New Roman"/>
          <w:sz w:val="22"/>
        </w:rPr>
        <w:t>study</w:t>
      </w:r>
      <w:ins w:id="32" w:author="agos" w:date="2019-10-02T10:49:00Z">
        <w:r w:rsidR="00C262B9">
          <w:rPr>
            <w:rFonts w:ascii="Times New Roman" w:hAnsi="Times New Roman" w:cs="Times New Roman" w:hint="eastAsia"/>
            <w:sz w:val="22"/>
          </w:rPr>
          <w:t>ing</w:t>
        </w:r>
      </w:ins>
      <w:r w:rsidR="00D12B89" w:rsidRPr="00D9004F">
        <w:rPr>
          <w:rFonts w:ascii="Times New Roman" w:hAnsi="Times New Roman" w:cs="Times New Roman"/>
          <w:sz w:val="22"/>
        </w:rPr>
        <w:t xml:space="preserve"> </w:t>
      </w:r>
      <w:r w:rsidR="00A9372E" w:rsidRPr="00D9004F">
        <w:rPr>
          <w:rFonts w:ascii="Times New Roman" w:hAnsi="Times New Roman" w:cs="Times New Roman"/>
          <w:sz w:val="22"/>
        </w:rPr>
        <w:t>financial e</w:t>
      </w:r>
      <w:r w:rsidR="008D5D34" w:rsidRPr="00D9004F">
        <w:rPr>
          <w:rFonts w:ascii="Times New Roman" w:hAnsi="Times New Roman" w:cs="Times New Roman"/>
          <w:sz w:val="22"/>
        </w:rPr>
        <w:t>ngineering</w:t>
      </w:r>
      <w:r w:rsidR="00AA77D1" w:rsidRPr="00D9004F">
        <w:rPr>
          <w:rFonts w:ascii="Times New Roman" w:hAnsi="Times New Roman" w:cs="Times New Roman"/>
          <w:sz w:val="22"/>
        </w:rPr>
        <w:t xml:space="preserve"> </w:t>
      </w:r>
      <w:r w:rsidR="008D5D34" w:rsidRPr="00D9004F">
        <w:rPr>
          <w:rFonts w:ascii="Times New Roman" w:hAnsi="Times New Roman" w:cs="Times New Roman"/>
          <w:sz w:val="22"/>
        </w:rPr>
        <w:t>at Keio University</w:t>
      </w:r>
      <w:del w:id="33" w:author="agos" w:date="2019-10-02T10:36:00Z">
        <w:r w:rsidR="00D12B89" w:rsidRPr="00D9004F" w:rsidDel="004D7134">
          <w:rPr>
            <w:rFonts w:ascii="Times New Roman" w:hAnsi="Times New Roman" w:cs="Times New Roman"/>
            <w:sz w:val="22"/>
          </w:rPr>
          <w:delText xml:space="preserve">, </w:delText>
        </w:r>
      </w:del>
      <w:ins w:id="34" w:author="agos" w:date="2019-10-02T10:36:00Z">
        <w:r w:rsidR="004D7134">
          <w:rPr>
            <w:rFonts w:ascii="Times New Roman" w:hAnsi="Times New Roman" w:cs="Times New Roman" w:hint="eastAsia"/>
            <w:sz w:val="22"/>
          </w:rPr>
          <w:t>.</w:t>
        </w:r>
        <w:r w:rsidR="004D7134" w:rsidRPr="00D9004F">
          <w:rPr>
            <w:rFonts w:ascii="Times New Roman" w:hAnsi="Times New Roman" w:cs="Times New Roman"/>
            <w:sz w:val="22"/>
          </w:rPr>
          <w:t xml:space="preserve"> </w:t>
        </w:r>
      </w:ins>
      <w:del w:id="35" w:author="agos" w:date="2019-10-02T10:36:00Z">
        <w:r w:rsidR="00D12B89" w:rsidRPr="00D9004F" w:rsidDel="004D7134">
          <w:rPr>
            <w:rFonts w:ascii="Times New Roman" w:hAnsi="Times New Roman" w:cs="Times New Roman"/>
            <w:sz w:val="22"/>
          </w:rPr>
          <w:delText xml:space="preserve">and </w:delText>
        </w:r>
      </w:del>
      <w:r w:rsidR="002651A0" w:rsidRPr="00D9004F">
        <w:rPr>
          <w:rFonts w:ascii="Times New Roman" w:hAnsi="Times New Roman" w:cs="Times New Roman"/>
          <w:sz w:val="22"/>
        </w:rPr>
        <w:t xml:space="preserve">I </w:t>
      </w:r>
      <w:r w:rsidR="0098611A" w:rsidRPr="00D9004F">
        <w:rPr>
          <w:rFonts w:ascii="Times New Roman" w:hAnsi="Times New Roman" w:cs="Times New Roman"/>
          <w:sz w:val="22"/>
        </w:rPr>
        <w:t>d</w:t>
      </w:r>
      <w:r w:rsidR="00BC4ABF" w:rsidRPr="00D9004F">
        <w:rPr>
          <w:rFonts w:ascii="Times New Roman" w:hAnsi="Times New Roman" w:cs="Times New Roman"/>
          <w:sz w:val="22"/>
        </w:rPr>
        <w:t>evoted</w:t>
      </w:r>
      <w:r w:rsidR="0098611A" w:rsidRPr="00D9004F">
        <w:rPr>
          <w:rFonts w:ascii="Times New Roman" w:hAnsi="Times New Roman" w:cs="Times New Roman"/>
          <w:sz w:val="22"/>
        </w:rPr>
        <w:t xml:space="preserve"> </w:t>
      </w:r>
      <w:r w:rsidR="008D5D34" w:rsidRPr="00D9004F">
        <w:rPr>
          <w:rFonts w:ascii="Times New Roman" w:hAnsi="Times New Roman" w:cs="Times New Roman"/>
          <w:sz w:val="22"/>
        </w:rPr>
        <w:t xml:space="preserve">myself to </w:t>
      </w:r>
      <w:r w:rsidR="00D12B89" w:rsidRPr="00D9004F">
        <w:rPr>
          <w:rFonts w:ascii="Times New Roman" w:hAnsi="Times New Roman" w:cs="Times New Roman"/>
          <w:sz w:val="22"/>
        </w:rPr>
        <w:t xml:space="preserve">research in </w:t>
      </w:r>
      <w:r w:rsidR="008D2ADD">
        <w:rPr>
          <w:rFonts w:ascii="Times New Roman" w:hAnsi="Times New Roman" w:cs="Times New Roman"/>
          <w:sz w:val="22"/>
        </w:rPr>
        <w:t xml:space="preserve">a </w:t>
      </w:r>
      <w:r w:rsidR="006D57DF">
        <w:rPr>
          <w:rFonts w:ascii="Times New Roman" w:hAnsi="Times New Roman" w:cs="Times New Roman"/>
          <w:sz w:val="22"/>
        </w:rPr>
        <w:t>d</w:t>
      </w:r>
      <w:r w:rsidR="005721C7" w:rsidRPr="00D9004F">
        <w:rPr>
          <w:rFonts w:ascii="Times New Roman" w:hAnsi="Times New Roman" w:cs="Times New Roman"/>
          <w:sz w:val="22"/>
        </w:rPr>
        <w:t>iscrete-</w:t>
      </w:r>
      <w:r w:rsidR="006D57DF">
        <w:rPr>
          <w:rFonts w:ascii="Times New Roman" w:hAnsi="Times New Roman" w:cs="Times New Roman"/>
          <w:sz w:val="22"/>
        </w:rPr>
        <w:t>t</w:t>
      </w:r>
      <w:r w:rsidR="005721C7" w:rsidRPr="00D9004F">
        <w:rPr>
          <w:rFonts w:ascii="Times New Roman" w:hAnsi="Times New Roman" w:cs="Times New Roman"/>
          <w:sz w:val="22"/>
        </w:rPr>
        <w:t xml:space="preserve">ime </w:t>
      </w:r>
      <w:r w:rsidR="006D57DF">
        <w:rPr>
          <w:rFonts w:ascii="Times New Roman" w:hAnsi="Times New Roman" w:cs="Times New Roman"/>
          <w:sz w:val="22"/>
        </w:rPr>
        <w:t>m</w:t>
      </w:r>
      <w:r w:rsidR="005721C7" w:rsidRPr="00D9004F">
        <w:rPr>
          <w:rFonts w:ascii="Times New Roman" w:hAnsi="Times New Roman" w:cs="Times New Roman"/>
          <w:sz w:val="22"/>
        </w:rPr>
        <w:t>ulti-</w:t>
      </w:r>
      <w:r w:rsidR="006D57DF">
        <w:rPr>
          <w:rFonts w:ascii="Times New Roman" w:hAnsi="Times New Roman" w:cs="Times New Roman"/>
          <w:sz w:val="22"/>
        </w:rPr>
        <w:t>p</w:t>
      </w:r>
      <w:r w:rsidR="005721C7" w:rsidRPr="00D9004F">
        <w:rPr>
          <w:rFonts w:ascii="Times New Roman" w:hAnsi="Times New Roman" w:cs="Times New Roman"/>
          <w:sz w:val="22"/>
        </w:rPr>
        <w:t xml:space="preserve">eriod </w:t>
      </w:r>
      <w:r w:rsidR="006D57DF">
        <w:rPr>
          <w:rFonts w:ascii="Times New Roman" w:hAnsi="Times New Roman" w:cs="Times New Roman"/>
          <w:sz w:val="22"/>
        </w:rPr>
        <w:t>o</w:t>
      </w:r>
      <w:r w:rsidR="00A9372E" w:rsidRPr="00D9004F">
        <w:rPr>
          <w:rFonts w:ascii="Times New Roman" w:hAnsi="Times New Roman" w:cs="Times New Roman"/>
          <w:sz w:val="22"/>
        </w:rPr>
        <w:t>ptimization model</w:t>
      </w:r>
      <w:r w:rsidR="005721C7" w:rsidRPr="00D9004F">
        <w:rPr>
          <w:rFonts w:ascii="Times New Roman" w:hAnsi="Times New Roman" w:cs="Times New Roman"/>
          <w:sz w:val="22"/>
        </w:rPr>
        <w:t xml:space="preserve"> for </w:t>
      </w:r>
      <w:r w:rsidR="00EC5DF9" w:rsidRPr="00D9004F">
        <w:rPr>
          <w:rFonts w:ascii="Times New Roman" w:hAnsi="Times New Roman" w:cs="Times New Roman"/>
          <w:sz w:val="22"/>
        </w:rPr>
        <w:t>Asset Liability Management (</w:t>
      </w:r>
      <w:r w:rsidR="0047761D" w:rsidRPr="00D9004F">
        <w:rPr>
          <w:rFonts w:ascii="Times New Roman" w:hAnsi="Times New Roman" w:cs="Times New Roman"/>
          <w:sz w:val="22"/>
        </w:rPr>
        <w:t>ALM</w:t>
      </w:r>
      <w:r w:rsidR="00EC5DF9" w:rsidRPr="00D9004F">
        <w:rPr>
          <w:rFonts w:ascii="Times New Roman" w:hAnsi="Times New Roman" w:cs="Times New Roman"/>
          <w:sz w:val="22"/>
        </w:rPr>
        <w:t>)</w:t>
      </w:r>
      <w:r w:rsidR="005721C7" w:rsidRPr="00D9004F">
        <w:rPr>
          <w:rFonts w:ascii="Times New Roman" w:hAnsi="Times New Roman" w:cs="Times New Roman"/>
          <w:sz w:val="22"/>
        </w:rPr>
        <w:t xml:space="preserve">. </w:t>
      </w:r>
      <w:r w:rsidR="0098611A" w:rsidRPr="00D9004F">
        <w:rPr>
          <w:rFonts w:ascii="Times New Roman" w:hAnsi="Times New Roman" w:cs="Times New Roman"/>
          <w:sz w:val="22"/>
        </w:rPr>
        <w:t>I</w:t>
      </w:r>
      <w:ins w:id="36" w:author="agos" w:date="2019-10-02T06:56:00Z">
        <w:r w:rsidR="00BB1EB7">
          <w:rPr>
            <w:rFonts w:ascii="Times New Roman" w:hAnsi="Times New Roman" w:cs="Times New Roman" w:hint="eastAsia"/>
            <w:sz w:val="22"/>
          </w:rPr>
          <w:t xml:space="preserve"> noted </w:t>
        </w:r>
      </w:ins>
      <w:del w:id="37" w:author="agos" w:date="2019-10-02T06:56:00Z">
        <w:r w:rsidR="0098611A" w:rsidRPr="00D9004F" w:rsidDel="00BB1EB7">
          <w:rPr>
            <w:rFonts w:ascii="Times New Roman" w:hAnsi="Times New Roman" w:cs="Times New Roman"/>
            <w:sz w:val="22"/>
          </w:rPr>
          <w:delText xml:space="preserve"> was fascinated by </w:delText>
        </w:r>
        <w:r w:rsidR="00993CCD" w:rsidRPr="00D9004F" w:rsidDel="00BB1EB7">
          <w:rPr>
            <w:rFonts w:ascii="Times New Roman" w:hAnsi="Times New Roman" w:cs="Times New Roman"/>
            <w:sz w:val="22"/>
          </w:rPr>
          <w:delText xml:space="preserve">its </w:delText>
        </w:r>
        <w:r w:rsidR="00F1150E" w:rsidRPr="00D9004F" w:rsidDel="00BB1EB7">
          <w:rPr>
            <w:rFonts w:ascii="Times New Roman" w:hAnsi="Times New Roman" w:cs="Times New Roman"/>
            <w:sz w:val="22"/>
          </w:rPr>
          <w:delText>interest</w:delText>
        </w:r>
        <w:r w:rsidR="000E3E0C" w:rsidRPr="00D9004F" w:rsidDel="00BB1EB7">
          <w:rPr>
            <w:rFonts w:ascii="Times New Roman" w:hAnsi="Times New Roman" w:cs="Times New Roman"/>
            <w:sz w:val="22"/>
          </w:rPr>
          <w:delText xml:space="preserve"> in</w:delText>
        </w:r>
        <w:r w:rsidR="0047761D" w:rsidRPr="00D9004F" w:rsidDel="00BB1EB7">
          <w:rPr>
            <w:rFonts w:ascii="Times New Roman" w:hAnsi="Times New Roman" w:cs="Times New Roman"/>
            <w:sz w:val="22"/>
          </w:rPr>
          <w:delText xml:space="preserve"> </w:delText>
        </w:r>
        <w:r w:rsidR="00F1150E" w:rsidRPr="00D9004F" w:rsidDel="00BB1EB7">
          <w:rPr>
            <w:rFonts w:ascii="Times New Roman" w:hAnsi="Times New Roman" w:cs="Times New Roman"/>
            <w:sz w:val="22"/>
          </w:rPr>
          <w:delText xml:space="preserve">applying </w:delText>
        </w:r>
        <w:r w:rsidR="006D3FA9" w:rsidRPr="00D9004F" w:rsidDel="00BB1EB7">
          <w:rPr>
            <w:rFonts w:ascii="Times New Roman" w:hAnsi="Times New Roman" w:cs="Times New Roman"/>
            <w:sz w:val="22"/>
          </w:rPr>
          <w:delText>mathematics</w:delText>
        </w:r>
        <w:r w:rsidR="006C4480" w:rsidRPr="00D9004F" w:rsidDel="00BB1EB7">
          <w:rPr>
            <w:rFonts w:ascii="Times New Roman" w:hAnsi="Times New Roman" w:cs="Times New Roman"/>
            <w:sz w:val="22"/>
          </w:rPr>
          <w:delText xml:space="preserve"> </w:delText>
        </w:r>
        <w:r w:rsidR="00F1150E" w:rsidRPr="00D9004F" w:rsidDel="00BB1EB7">
          <w:rPr>
            <w:rFonts w:ascii="Times New Roman" w:hAnsi="Times New Roman" w:cs="Times New Roman"/>
            <w:sz w:val="22"/>
          </w:rPr>
          <w:delText>to solv</w:delText>
        </w:r>
        <w:r w:rsidR="0047761D" w:rsidRPr="00D9004F" w:rsidDel="00BB1EB7">
          <w:rPr>
            <w:rFonts w:ascii="Times New Roman" w:hAnsi="Times New Roman" w:cs="Times New Roman"/>
            <w:sz w:val="22"/>
          </w:rPr>
          <w:delText>ing</w:delText>
        </w:r>
        <w:r w:rsidR="006C4480" w:rsidRPr="00D9004F" w:rsidDel="00BB1EB7">
          <w:rPr>
            <w:rFonts w:ascii="Times New Roman" w:hAnsi="Times New Roman" w:cs="Times New Roman"/>
            <w:sz w:val="22"/>
          </w:rPr>
          <w:delText xml:space="preserve"> practical problems </w:delText>
        </w:r>
        <w:r w:rsidR="00993CCD" w:rsidRPr="00D9004F" w:rsidDel="00BB1EB7">
          <w:rPr>
            <w:rFonts w:ascii="Times New Roman" w:hAnsi="Times New Roman" w:cs="Times New Roman"/>
            <w:sz w:val="22"/>
          </w:rPr>
          <w:delText xml:space="preserve">and </w:delText>
        </w:r>
      </w:del>
      <w:r w:rsidR="00865CB4" w:rsidRPr="00D9004F">
        <w:rPr>
          <w:rFonts w:ascii="Times New Roman" w:hAnsi="Times New Roman" w:cs="Times New Roman"/>
          <w:sz w:val="22"/>
        </w:rPr>
        <w:t xml:space="preserve">its </w:t>
      </w:r>
      <w:r w:rsidR="00517A54" w:rsidRPr="00D9004F">
        <w:rPr>
          <w:rFonts w:ascii="Times New Roman" w:hAnsi="Times New Roman" w:cs="Times New Roman"/>
          <w:sz w:val="22"/>
        </w:rPr>
        <w:t xml:space="preserve">potential </w:t>
      </w:r>
      <w:r w:rsidR="006C4480" w:rsidRPr="00D9004F">
        <w:rPr>
          <w:rFonts w:ascii="Times New Roman" w:hAnsi="Times New Roman" w:cs="Times New Roman"/>
          <w:sz w:val="22"/>
        </w:rPr>
        <w:t xml:space="preserve">to </w:t>
      </w:r>
      <w:r w:rsidR="00647EFD" w:rsidRPr="00D9004F">
        <w:rPr>
          <w:rFonts w:ascii="Times New Roman" w:hAnsi="Times New Roman" w:cs="Times New Roman"/>
          <w:sz w:val="22"/>
        </w:rPr>
        <w:t>influence companies’</w:t>
      </w:r>
      <w:r w:rsidR="005721C7" w:rsidRPr="00D9004F">
        <w:rPr>
          <w:rFonts w:ascii="Times New Roman" w:hAnsi="Times New Roman" w:cs="Times New Roman"/>
          <w:sz w:val="22"/>
        </w:rPr>
        <w:t xml:space="preserve"> crucial decision </w:t>
      </w:r>
      <w:r w:rsidR="00647EFD" w:rsidRPr="00D9004F">
        <w:rPr>
          <w:rFonts w:ascii="Times New Roman" w:hAnsi="Times New Roman" w:cs="Times New Roman"/>
          <w:sz w:val="22"/>
        </w:rPr>
        <w:t xml:space="preserve">making, which </w:t>
      </w:r>
      <w:r w:rsidR="00993CCD" w:rsidRPr="00D9004F">
        <w:rPr>
          <w:rFonts w:ascii="Times New Roman" w:hAnsi="Times New Roman" w:cs="Times New Roman"/>
          <w:sz w:val="22"/>
        </w:rPr>
        <w:t>led</w:t>
      </w:r>
      <w:r w:rsidR="00647EFD" w:rsidRPr="00D9004F">
        <w:rPr>
          <w:rFonts w:ascii="Times New Roman" w:hAnsi="Times New Roman" w:cs="Times New Roman"/>
          <w:sz w:val="22"/>
        </w:rPr>
        <w:t xml:space="preserve"> me </w:t>
      </w:r>
      <w:ins w:id="38" w:author="Chizuko Okada" w:date="2019-10-02T15:09:00Z">
        <w:r w:rsidR="00C1643B">
          <w:rPr>
            <w:rFonts w:ascii="Times New Roman" w:hAnsi="Times New Roman" w:cs="Times New Roman"/>
            <w:sz w:val="22"/>
          </w:rPr>
          <w:t xml:space="preserve">to </w:t>
        </w:r>
      </w:ins>
      <w:del w:id="39" w:author="agos" w:date="2019-10-02T10:37:00Z">
        <w:r w:rsidR="00647EFD" w:rsidRPr="00D9004F" w:rsidDel="004D7134">
          <w:rPr>
            <w:rFonts w:ascii="Times New Roman" w:hAnsi="Times New Roman" w:cs="Times New Roman"/>
            <w:sz w:val="22"/>
          </w:rPr>
          <w:delText xml:space="preserve">to </w:delText>
        </w:r>
      </w:del>
      <w:del w:id="40" w:author="agos" w:date="2019-10-02T08:55:00Z">
        <w:r w:rsidR="00647EFD" w:rsidRPr="00D9004F" w:rsidDel="008A4077">
          <w:rPr>
            <w:rFonts w:ascii="Times New Roman" w:hAnsi="Times New Roman" w:cs="Times New Roman"/>
            <w:sz w:val="22"/>
          </w:rPr>
          <w:delText xml:space="preserve">work </w:delText>
        </w:r>
      </w:del>
      <w:ins w:id="41" w:author="agos" w:date="2019-10-02T08:55:00Z">
        <w:del w:id="42" w:author="Chizuko Okada" w:date="2019-10-02T15:10:00Z">
          <w:r w:rsidR="008A4077" w:rsidDel="00C1643B">
            <w:rPr>
              <w:rFonts w:ascii="Times New Roman" w:hAnsi="Times New Roman" w:cs="Times New Roman" w:hint="eastAsia"/>
              <w:sz w:val="22"/>
            </w:rPr>
            <w:delText xml:space="preserve">start </w:delText>
          </w:r>
        </w:del>
        <w:r w:rsidR="008A4077">
          <w:rPr>
            <w:rFonts w:ascii="Times New Roman" w:hAnsi="Times New Roman" w:cs="Times New Roman" w:hint="eastAsia"/>
            <w:sz w:val="22"/>
          </w:rPr>
          <w:t>my career</w:t>
        </w:r>
        <w:r w:rsidR="008A4077" w:rsidRPr="00D9004F">
          <w:rPr>
            <w:rFonts w:ascii="Times New Roman" w:hAnsi="Times New Roman" w:cs="Times New Roman"/>
            <w:sz w:val="22"/>
          </w:rPr>
          <w:t xml:space="preserve"> </w:t>
        </w:r>
      </w:ins>
      <w:r w:rsidR="00647EFD" w:rsidRPr="00D9004F">
        <w:rPr>
          <w:rFonts w:ascii="Times New Roman" w:hAnsi="Times New Roman" w:cs="Times New Roman"/>
          <w:sz w:val="22"/>
        </w:rPr>
        <w:t xml:space="preserve">as </w:t>
      </w:r>
      <w:r w:rsidR="00FE694A" w:rsidRPr="00D9004F">
        <w:rPr>
          <w:rFonts w:ascii="Times New Roman" w:hAnsi="Times New Roman" w:cs="Times New Roman"/>
          <w:sz w:val="22"/>
        </w:rPr>
        <w:t xml:space="preserve">a </w:t>
      </w:r>
      <w:r w:rsidR="00107AD1" w:rsidRPr="00D9004F">
        <w:rPr>
          <w:rFonts w:ascii="Times New Roman" w:hAnsi="Times New Roman" w:cs="Times New Roman"/>
          <w:sz w:val="22"/>
        </w:rPr>
        <w:t>q</w:t>
      </w:r>
      <w:r w:rsidR="00647EFD" w:rsidRPr="00D9004F">
        <w:rPr>
          <w:rFonts w:ascii="Times New Roman" w:hAnsi="Times New Roman" w:cs="Times New Roman"/>
          <w:sz w:val="22"/>
        </w:rPr>
        <w:t>uant for the Dai-ichi Life Insurance Company</w:t>
      </w:r>
      <w:ins w:id="43" w:author="agos" w:date="2019-10-02T08:55:00Z">
        <w:r w:rsidR="008A4077">
          <w:rPr>
            <w:rFonts w:ascii="Times New Roman" w:hAnsi="Times New Roman" w:cs="Times New Roman" w:hint="eastAsia"/>
            <w:sz w:val="22"/>
          </w:rPr>
          <w:t xml:space="preserve"> </w:t>
        </w:r>
        <w:r w:rsidR="008A4077" w:rsidRPr="008A4077">
          <w:rPr>
            <w:rFonts w:ascii="Times New Roman" w:hAnsi="Times New Roman" w:cs="Times New Roman"/>
            <w:sz w:val="22"/>
            <w:highlight w:val="yellow"/>
            <w:rPrChange w:id="44" w:author="agos" w:date="2019-10-02T08:55:00Z">
              <w:rPr>
                <w:rFonts w:ascii="Times New Roman" w:hAnsi="Times New Roman" w:cs="Times New Roman"/>
                <w:sz w:val="22"/>
              </w:rPr>
            </w:rPrChange>
          </w:rPr>
          <w:t>in year</w:t>
        </w:r>
      </w:ins>
      <w:r w:rsidR="00647EFD" w:rsidRPr="008A4077">
        <w:rPr>
          <w:rFonts w:ascii="Times New Roman" w:hAnsi="Times New Roman" w:cs="Times New Roman"/>
          <w:sz w:val="22"/>
          <w:highlight w:val="yellow"/>
          <w:rPrChange w:id="45" w:author="agos" w:date="2019-10-02T08:55:00Z">
            <w:rPr>
              <w:rFonts w:ascii="Times New Roman" w:hAnsi="Times New Roman" w:cs="Times New Roman"/>
              <w:sz w:val="22"/>
            </w:rPr>
          </w:rPrChange>
        </w:rPr>
        <w:t>.</w:t>
      </w:r>
    </w:p>
    <w:p w14:paraId="3BF4103A" w14:textId="4AD2CB4A" w:rsidR="00114332" w:rsidRDefault="00103B36" w:rsidP="00114332">
      <w:pPr>
        <w:rPr>
          <w:ins w:id="46" w:author="agos" w:date="2019-10-02T10:12:00Z"/>
          <w:rFonts w:ascii="Times New Roman" w:hAnsi="Times New Roman" w:cs="Times New Roman"/>
          <w:sz w:val="22"/>
        </w:rPr>
      </w:pPr>
      <w:r w:rsidRPr="00D9004F">
        <w:rPr>
          <w:rFonts w:ascii="Times New Roman" w:hAnsi="Times New Roman" w:cs="Times New Roman"/>
          <w:sz w:val="22"/>
        </w:rPr>
        <w:t xml:space="preserve">     </w:t>
      </w:r>
      <w:commentRangeStart w:id="47"/>
      <w:del w:id="48" w:author="agos" w:date="2019-10-02T06:58:00Z">
        <w:r w:rsidRPr="00D9004F" w:rsidDel="00BB1EB7">
          <w:rPr>
            <w:rFonts w:ascii="Times New Roman" w:hAnsi="Times New Roman" w:cs="Times New Roman"/>
            <w:sz w:val="22"/>
          </w:rPr>
          <w:delText xml:space="preserve">The </w:delText>
        </w:r>
      </w:del>
      <w:ins w:id="49" w:author="agos" w:date="2019-10-02T06:58:00Z">
        <w:r w:rsidR="00BB1EB7">
          <w:rPr>
            <w:rFonts w:ascii="Times New Roman" w:hAnsi="Times New Roman" w:cs="Times New Roman" w:hint="eastAsia"/>
            <w:sz w:val="22"/>
          </w:rPr>
          <w:t>My</w:t>
        </w:r>
        <w:r w:rsidR="00BB1EB7" w:rsidRPr="00D9004F">
          <w:rPr>
            <w:rFonts w:ascii="Times New Roman" w:hAnsi="Times New Roman" w:cs="Times New Roman"/>
            <w:sz w:val="22"/>
          </w:rPr>
          <w:t xml:space="preserve"> </w:t>
        </w:r>
        <w:r w:rsidR="00BB1EB7">
          <w:rPr>
            <w:rFonts w:ascii="Times New Roman" w:hAnsi="Times New Roman" w:cs="Times New Roman" w:hint="eastAsia"/>
            <w:sz w:val="22"/>
          </w:rPr>
          <w:t xml:space="preserve">secondment </w:t>
        </w:r>
      </w:ins>
      <w:del w:id="50" w:author="agos" w:date="2019-10-02T06:59:00Z">
        <w:r w:rsidRPr="00D9004F" w:rsidDel="00BB1EB7">
          <w:rPr>
            <w:rFonts w:ascii="Times New Roman" w:hAnsi="Times New Roman" w:cs="Times New Roman"/>
            <w:sz w:val="22"/>
          </w:rPr>
          <w:delText xml:space="preserve">experience </w:delText>
        </w:r>
        <w:r w:rsidR="00993CCD" w:rsidRPr="00D9004F" w:rsidDel="00BB1EB7">
          <w:rPr>
            <w:rFonts w:ascii="Times New Roman" w:hAnsi="Times New Roman" w:cs="Times New Roman"/>
            <w:sz w:val="22"/>
          </w:rPr>
          <w:delText>consolidating my conviction for the po</w:delText>
        </w:r>
        <w:r w:rsidR="00A1434D" w:rsidRPr="00D9004F" w:rsidDel="00BB1EB7">
          <w:rPr>
            <w:rFonts w:ascii="Times New Roman" w:hAnsi="Times New Roman" w:cs="Times New Roman"/>
            <w:sz w:val="22"/>
          </w:rPr>
          <w:delText>wer of financial engineering</w:delText>
        </w:r>
        <w:r w:rsidR="00114715" w:rsidRPr="00D9004F" w:rsidDel="00BB1EB7">
          <w:rPr>
            <w:rFonts w:ascii="Times New Roman" w:hAnsi="Times New Roman" w:cs="Times New Roman"/>
            <w:sz w:val="22"/>
          </w:rPr>
          <w:delText xml:space="preserve">, which is also the highlight of my career, </w:delText>
        </w:r>
        <w:r w:rsidR="00A1434D" w:rsidRPr="00D9004F" w:rsidDel="00BB1EB7">
          <w:rPr>
            <w:rFonts w:ascii="Times New Roman" w:hAnsi="Times New Roman" w:cs="Times New Roman"/>
            <w:sz w:val="22"/>
          </w:rPr>
          <w:delText xml:space="preserve">is that I was seconded </w:delText>
        </w:r>
      </w:del>
      <w:r w:rsidR="00A1434D" w:rsidRPr="00D9004F">
        <w:rPr>
          <w:rFonts w:ascii="Times New Roman" w:hAnsi="Times New Roman" w:cs="Times New Roman"/>
          <w:sz w:val="22"/>
        </w:rPr>
        <w:t>to Japan Post Insurance Co., Ltd.</w:t>
      </w:r>
      <w:del w:id="51" w:author="agos" w:date="2019-10-02T07:00:00Z">
        <w:r w:rsidR="00A1434D" w:rsidRPr="00D9004F" w:rsidDel="00BB1EB7">
          <w:rPr>
            <w:rFonts w:ascii="Times New Roman" w:hAnsi="Times New Roman" w:cs="Times New Roman"/>
            <w:sz w:val="22"/>
          </w:rPr>
          <w:delText xml:space="preserve"> </w:delText>
        </w:r>
        <w:r w:rsidR="00AE1C0E" w:rsidRPr="00D9004F" w:rsidDel="00BB1EB7">
          <w:rPr>
            <w:rFonts w:ascii="Times New Roman" w:hAnsi="Times New Roman" w:cs="Times New Roman"/>
            <w:sz w:val="22"/>
          </w:rPr>
          <w:delText xml:space="preserve">via </w:delText>
        </w:r>
        <w:r w:rsidR="00B740A2" w:rsidRPr="00D9004F" w:rsidDel="00BB1EB7">
          <w:rPr>
            <w:rFonts w:ascii="Times New Roman" w:hAnsi="Times New Roman" w:cs="Times New Roman"/>
            <w:sz w:val="22"/>
          </w:rPr>
          <w:delText>Asset Management One Co., Ltd. (</w:delText>
        </w:r>
        <w:r w:rsidR="005E0E01" w:rsidRPr="00D9004F" w:rsidDel="00BB1EB7">
          <w:rPr>
            <w:rFonts w:ascii="Times New Roman" w:hAnsi="Times New Roman" w:cs="Times New Roman"/>
            <w:sz w:val="22"/>
          </w:rPr>
          <w:delText xml:space="preserve">AM </w:delText>
        </w:r>
        <w:r w:rsidR="00B740A2" w:rsidRPr="00D9004F" w:rsidDel="00BB1EB7">
          <w:rPr>
            <w:rFonts w:ascii="Times New Roman" w:hAnsi="Times New Roman" w:cs="Times New Roman"/>
            <w:sz w:val="22"/>
          </w:rPr>
          <w:delText>One)</w:delText>
        </w:r>
      </w:del>
      <w:r w:rsidR="00B740A2" w:rsidRPr="00D9004F">
        <w:rPr>
          <w:rFonts w:ascii="Times New Roman" w:hAnsi="Times New Roman" w:cs="Times New Roman"/>
          <w:sz w:val="22"/>
        </w:rPr>
        <w:t xml:space="preserve">, </w:t>
      </w:r>
      <w:ins w:id="52" w:author="agos" w:date="2019-10-02T08:49:00Z">
        <w:r w:rsidR="008A4077" w:rsidRPr="008A4077">
          <w:rPr>
            <w:rFonts w:ascii="Times New Roman" w:hAnsi="Times New Roman" w:cs="Times New Roman"/>
            <w:sz w:val="22"/>
            <w:highlight w:val="yellow"/>
            <w:rPrChange w:id="53" w:author="agos" w:date="2019-10-02T08:55:00Z">
              <w:rPr>
                <w:rFonts w:ascii="Times New Roman" w:hAnsi="Times New Roman" w:cs="Times New Roman"/>
                <w:sz w:val="22"/>
              </w:rPr>
            </w:rPrChange>
          </w:rPr>
          <w:t>from year to year</w:t>
        </w:r>
        <w:r w:rsidR="008A4077">
          <w:rPr>
            <w:rFonts w:ascii="Times New Roman" w:hAnsi="Times New Roman" w:cs="Times New Roman" w:hint="eastAsia"/>
            <w:sz w:val="22"/>
          </w:rPr>
          <w:t xml:space="preserve"> </w:t>
        </w:r>
      </w:ins>
      <w:ins w:id="54" w:author="agos" w:date="2019-10-02T10:08:00Z">
        <w:r w:rsidR="0097405A">
          <w:rPr>
            <w:rFonts w:ascii="Times New Roman" w:hAnsi="Times New Roman" w:cs="Times New Roman" w:hint="eastAsia"/>
            <w:sz w:val="22"/>
          </w:rPr>
          <w:t xml:space="preserve">shaped </w:t>
        </w:r>
        <w:r w:rsidR="0097405A" w:rsidRPr="0097405A">
          <w:rPr>
            <w:rFonts w:ascii="Times New Roman" w:hAnsi="Times New Roman" w:cs="Times New Roman"/>
            <w:sz w:val="22"/>
            <w:highlight w:val="yellow"/>
            <w:rPrChange w:id="55" w:author="agos" w:date="2019-10-02T10:09:00Z">
              <w:rPr>
                <w:rFonts w:ascii="Times New Roman" w:hAnsi="Times New Roman" w:cs="Times New Roman"/>
                <w:sz w:val="22"/>
              </w:rPr>
            </w:rPrChange>
          </w:rPr>
          <w:t>my thought</w:t>
        </w:r>
      </w:ins>
      <w:ins w:id="56" w:author="Chizuko Okada" w:date="2019-10-10T18:07:00Z">
        <w:r w:rsidR="00A945A1">
          <w:rPr>
            <w:rFonts w:ascii="Times New Roman" w:hAnsi="Times New Roman" w:cs="Times New Roman" w:hint="eastAsia"/>
            <w:sz w:val="22"/>
            <w:highlight w:val="yellow"/>
          </w:rPr>
          <w:t>s</w:t>
        </w:r>
      </w:ins>
      <w:ins w:id="57" w:author="agos" w:date="2019-10-02T10:09:00Z">
        <w:del w:id="58" w:author="Chizuko Okada" w:date="2019-10-10T18:07:00Z">
          <w:r w:rsidR="0097405A" w:rsidRPr="0097405A" w:rsidDel="00A945A1">
            <w:rPr>
              <w:rFonts w:ascii="Times New Roman" w:hAnsi="Times New Roman" w:cs="Times New Roman"/>
              <w:sz w:val="22"/>
              <w:highlight w:val="yellow"/>
              <w:rPrChange w:id="59" w:author="agos" w:date="2019-10-02T10:09:00Z">
                <w:rPr>
                  <w:rFonts w:ascii="Times New Roman" w:hAnsi="Times New Roman" w:cs="Times New Roman"/>
                  <w:sz w:val="22"/>
                </w:rPr>
              </w:rPrChange>
            </w:rPr>
            <w:delText xml:space="preserve"> that</w:delText>
          </w:r>
        </w:del>
        <w:r w:rsidR="0097405A" w:rsidRPr="0097405A">
          <w:rPr>
            <w:rFonts w:ascii="Times New Roman" w:hAnsi="Times New Roman" w:cs="Times New Roman"/>
            <w:sz w:val="22"/>
            <w:highlight w:val="yellow"/>
            <w:rPrChange w:id="60" w:author="agos" w:date="2019-10-02T10:09:00Z">
              <w:rPr>
                <w:rFonts w:ascii="Times New Roman" w:hAnsi="Times New Roman" w:cs="Times New Roman"/>
                <w:sz w:val="22"/>
              </w:rPr>
            </w:rPrChange>
          </w:rPr>
          <w:t>..</w:t>
        </w:r>
      </w:ins>
      <w:del w:id="61" w:author="agos" w:date="2019-10-02T10:09:00Z">
        <w:r w:rsidR="00B740A2" w:rsidRPr="0097405A" w:rsidDel="0097405A">
          <w:rPr>
            <w:rFonts w:ascii="Times New Roman" w:hAnsi="Times New Roman" w:cs="Times New Roman"/>
            <w:sz w:val="22"/>
            <w:highlight w:val="yellow"/>
            <w:rPrChange w:id="62" w:author="agos" w:date="2019-10-02T10:09:00Z">
              <w:rPr>
                <w:rFonts w:ascii="Times New Roman" w:hAnsi="Times New Roman" w:cs="Times New Roman"/>
                <w:sz w:val="22"/>
              </w:rPr>
            </w:rPrChange>
          </w:rPr>
          <w:delText>and promoted AM One’s qu</w:delText>
        </w:r>
        <w:r w:rsidR="001A7D5E" w:rsidRPr="0097405A" w:rsidDel="0097405A">
          <w:rPr>
            <w:rFonts w:ascii="Times New Roman" w:hAnsi="Times New Roman" w:cs="Times New Roman"/>
            <w:sz w:val="22"/>
            <w:highlight w:val="yellow"/>
            <w:rPrChange w:id="63" w:author="agos" w:date="2019-10-02T10:09:00Z">
              <w:rPr>
                <w:rFonts w:ascii="Times New Roman" w:hAnsi="Times New Roman" w:cs="Times New Roman"/>
                <w:sz w:val="22"/>
              </w:rPr>
            </w:rPrChange>
          </w:rPr>
          <w:delText>antitative funds</w:delText>
        </w:r>
        <w:r w:rsidR="008E3EDD" w:rsidRPr="0097405A" w:rsidDel="0097405A">
          <w:rPr>
            <w:rFonts w:ascii="Times New Roman" w:hAnsi="Times New Roman" w:cs="Times New Roman"/>
            <w:sz w:val="22"/>
            <w:highlight w:val="yellow"/>
            <w:rPrChange w:id="64" w:author="agos" w:date="2019-10-02T10:09:00Z">
              <w:rPr>
                <w:rFonts w:ascii="Times New Roman" w:hAnsi="Times New Roman" w:cs="Times New Roman"/>
                <w:sz w:val="22"/>
              </w:rPr>
            </w:rPrChange>
          </w:rPr>
          <w:delText xml:space="preserve"> using Factor Investing </w:delText>
        </w:r>
      </w:del>
      <w:del w:id="65" w:author="agos" w:date="2019-10-02T09:13:00Z">
        <w:r w:rsidR="00C101EB" w:rsidRPr="0097405A" w:rsidDel="00EC65F0">
          <w:rPr>
            <w:rFonts w:ascii="Times New Roman" w:hAnsi="Times New Roman" w:cs="Times New Roman"/>
            <w:sz w:val="22"/>
            <w:highlight w:val="yellow"/>
            <w:rPrChange w:id="66" w:author="agos" w:date="2019-10-02T10:09:00Z">
              <w:rPr>
                <w:rFonts w:ascii="Times New Roman" w:hAnsi="Times New Roman" w:cs="Times New Roman"/>
                <w:sz w:val="22"/>
              </w:rPr>
            </w:rPrChange>
          </w:rPr>
          <w:delText xml:space="preserve">generally </w:delText>
        </w:r>
      </w:del>
      <w:del w:id="67" w:author="agos" w:date="2019-10-02T10:09:00Z">
        <w:r w:rsidR="00C101EB" w:rsidRPr="0097405A" w:rsidDel="0097405A">
          <w:rPr>
            <w:rFonts w:ascii="Times New Roman" w:hAnsi="Times New Roman" w:cs="Times New Roman"/>
            <w:sz w:val="22"/>
            <w:highlight w:val="yellow"/>
            <w:rPrChange w:id="68" w:author="agos" w:date="2019-10-02T10:09:00Z">
              <w:rPr>
                <w:rFonts w:ascii="Times New Roman" w:hAnsi="Times New Roman" w:cs="Times New Roman"/>
                <w:sz w:val="22"/>
              </w:rPr>
            </w:rPrChange>
          </w:rPr>
          <w:delText>called Risk Premia</w:delText>
        </w:r>
        <w:r w:rsidR="001A7D5E" w:rsidRPr="0097405A" w:rsidDel="0097405A">
          <w:rPr>
            <w:rFonts w:ascii="Times New Roman" w:hAnsi="Times New Roman" w:cs="Times New Roman"/>
            <w:sz w:val="22"/>
            <w:highlight w:val="yellow"/>
            <w:rPrChange w:id="69" w:author="agos" w:date="2019-10-02T10:09:00Z">
              <w:rPr>
                <w:rFonts w:ascii="Times New Roman" w:hAnsi="Times New Roman" w:cs="Times New Roman"/>
                <w:sz w:val="22"/>
              </w:rPr>
            </w:rPrChange>
          </w:rPr>
          <w:delText xml:space="preserve"> to Japan Post in 2017</w:delText>
        </w:r>
      </w:del>
      <w:r w:rsidR="001A7D5E" w:rsidRPr="0097405A">
        <w:rPr>
          <w:rFonts w:ascii="Times New Roman" w:hAnsi="Times New Roman" w:cs="Times New Roman"/>
          <w:sz w:val="22"/>
          <w:highlight w:val="yellow"/>
          <w:rPrChange w:id="70" w:author="agos" w:date="2019-10-02T10:09:00Z">
            <w:rPr>
              <w:rFonts w:ascii="Times New Roman" w:hAnsi="Times New Roman" w:cs="Times New Roman"/>
              <w:sz w:val="22"/>
            </w:rPr>
          </w:rPrChange>
        </w:rPr>
        <w:t>.</w:t>
      </w:r>
      <w:r w:rsidR="001A7D5E" w:rsidRPr="00D9004F">
        <w:rPr>
          <w:rFonts w:ascii="Times New Roman" w:hAnsi="Times New Roman" w:cs="Times New Roman"/>
          <w:sz w:val="22"/>
        </w:rPr>
        <w:t xml:space="preserve"> </w:t>
      </w:r>
      <w:commentRangeEnd w:id="47"/>
      <w:r w:rsidR="00D715F4">
        <w:rPr>
          <w:rStyle w:val="a7"/>
        </w:rPr>
        <w:commentReference w:id="47"/>
      </w:r>
      <w:r w:rsidR="007A3B87" w:rsidRPr="00D9004F">
        <w:rPr>
          <w:rFonts w:ascii="Times New Roman" w:hAnsi="Times New Roman" w:cs="Times New Roman"/>
          <w:sz w:val="22"/>
        </w:rPr>
        <w:t xml:space="preserve">Japan Post, </w:t>
      </w:r>
      <w:ins w:id="71" w:author="agos" w:date="2019-10-02T08:56:00Z">
        <w:del w:id="72" w:author="Chizuko Okada" w:date="2019-10-02T15:10:00Z">
          <w:r w:rsidR="008A4077" w:rsidRPr="00D9004F" w:rsidDel="00C1643B">
            <w:rPr>
              <w:rFonts w:ascii="Times New Roman" w:hAnsi="Times New Roman" w:cs="Times New Roman"/>
              <w:sz w:val="22"/>
            </w:rPr>
            <w:delText xml:space="preserve">the </w:delText>
          </w:r>
        </w:del>
      </w:ins>
      <w:ins w:id="73" w:author="agos" w:date="2019-10-02T10:37:00Z">
        <w:r w:rsidR="004D7134">
          <w:rPr>
            <w:rFonts w:ascii="Times New Roman" w:hAnsi="Times New Roman" w:cs="Times New Roman" w:hint="eastAsia"/>
            <w:sz w:val="22"/>
          </w:rPr>
          <w:t>Japan</w:t>
        </w:r>
        <w:r w:rsidR="004D7134">
          <w:rPr>
            <w:rFonts w:ascii="Times New Roman" w:hAnsi="Times New Roman" w:cs="Times New Roman"/>
            <w:sz w:val="22"/>
          </w:rPr>
          <w:t>’</w:t>
        </w:r>
        <w:r w:rsidR="004D7134">
          <w:rPr>
            <w:rFonts w:ascii="Times New Roman" w:hAnsi="Times New Roman" w:cs="Times New Roman" w:hint="eastAsia"/>
            <w:sz w:val="22"/>
          </w:rPr>
          <w:t xml:space="preserve">s </w:t>
        </w:r>
      </w:ins>
      <w:ins w:id="74" w:author="agos" w:date="2019-10-02T08:56:00Z">
        <w:r w:rsidR="008A4077" w:rsidRPr="00D9004F">
          <w:rPr>
            <w:rFonts w:ascii="Times New Roman" w:hAnsi="Times New Roman" w:cs="Times New Roman"/>
            <w:sz w:val="22"/>
          </w:rPr>
          <w:t>biggest life insurance company</w:t>
        </w:r>
        <w:r w:rsidR="008A4077">
          <w:rPr>
            <w:rFonts w:ascii="Times New Roman" w:hAnsi="Times New Roman" w:cs="Times New Roman" w:hint="eastAsia"/>
            <w:sz w:val="22"/>
          </w:rPr>
          <w:t>,</w:t>
        </w:r>
        <w:r w:rsidR="008A4077" w:rsidRPr="00D9004F">
          <w:rPr>
            <w:rFonts w:ascii="Times New Roman" w:hAnsi="Times New Roman" w:cs="Times New Roman"/>
            <w:sz w:val="22"/>
          </w:rPr>
          <w:t xml:space="preserve"> </w:t>
        </w:r>
      </w:ins>
      <w:r w:rsidR="007A3B87" w:rsidRPr="00D9004F">
        <w:rPr>
          <w:rFonts w:ascii="Times New Roman" w:hAnsi="Times New Roman" w:cs="Times New Roman"/>
          <w:sz w:val="22"/>
        </w:rPr>
        <w:t xml:space="preserve">which </w:t>
      </w:r>
      <w:ins w:id="75" w:author="agos" w:date="2019-10-02T09:14:00Z">
        <w:r w:rsidR="00EC65F0">
          <w:rPr>
            <w:rFonts w:ascii="Times New Roman" w:hAnsi="Times New Roman" w:cs="Times New Roman" w:hint="eastAsia"/>
            <w:sz w:val="22"/>
          </w:rPr>
          <w:t xml:space="preserve">used to be </w:t>
        </w:r>
      </w:ins>
      <w:del w:id="76" w:author="agos" w:date="2019-10-02T09:14:00Z">
        <w:r w:rsidR="007A3B87" w:rsidRPr="00D9004F" w:rsidDel="00EC65F0">
          <w:rPr>
            <w:rFonts w:ascii="Times New Roman" w:hAnsi="Times New Roman" w:cs="Times New Roman"/>
            <w:sz w:val="22"/>
          </w:rPr>
          <w:delText xml:space="preserve">was originally </w:delText>
        </w:r>
      </w:del>
      <w:r w:rsidR="007A3B87" w:rsidRPr="00D9004F">
        <w:rPr>
          <w:rFonts w:ascii="Times New Roman" w:hAnsi="Times New Roman" w:cs="Times New Roman"/>
          <w:sz w:val="22"/>
        </w:rPr>
        <w:t>public insurance services</w:t>
      </w:r>
      <w:del w:id="77" w:author="agos" w:date="2019-10-02T08:56:00Z">
        <w:r w:rsidR="007A3B87" w:rsidRPr="00D9004F" w:rsidDel="008A4077">
          <w:rPr>
            <w:rFonts w:ascii="Times New Roman" w:hAnsi="Times New Roman" w:cs="Times New Roman"/>
            <w:sz w:val="22"/>
          </w:rPr>
          <w:delText xml:space="preserve"> but today the biggest life insurance company </w:delText>
        </w:r>
        <w:r w:rsidR="00FC5AEB" w:rsidRPr="00D9004F" w:rsidDel="008A4077">
          <w:rPr>
            <w:rFonts w:ascii="Times New Roman" w:hAnsi="Times New Roman" w:cs="Times New Roman"/>
            <w:sz w:val="22"/>
          </w:rPr>
          <w:delText>in Japan</w:delText>
        </w:r>
      </w:del>
      <w:r w:rsidR="00FC5AEB" w:rsidRPr="00D9004F">
        <w:rPr>
          <w:rFonts w:ascii="Times New Roman" w:hAnsi="Times New Roman" w:cs="Times New Roman"/>
          <w:sz w:val="22"/>
        </w:rPr>
        <w:t xml:space="preserve">, </w:t>
      </w:r>
      <w:r w:rsidR="00F8628E" w:rsidRPr="00D9004F">
        <w:rPr>
          <w:rFonts w:ascii="Times New Roman" w:hAnsi="Times New Roman" w:cs="Times New Roman"/>
          <w:sz w:val="22"/>
        </w:rPr>
        <w:t>has</w:t>
      </w:r>
      <w:r w:rsidR="00FC5AEB" w:rsidRPr="00D9004F">
        <w:rPr>
          <w:rFonts w:ascii="Times New Roman" w:hAnsi="Times New Roman" w:cs="Times New Roman"/>
          <w:sz w:val="22"/>
        </w:rPr>
        <w:t xml:space="preserve"> </w:t>
      </w:r>
      <w:del w:id="78" w:author="agos" w:date="2019-10-02T06:51:00Z">
        <w:r w:rsidR="00FC5AEB" w:rsidRPr="00D9004F" w:rsidDel="00105AB1">
          <w:rPr>
            <w:rFonts w:ascii="Times New Roman" w:hAnsi="Times New Roman" w:cs="Times New Roman"/>
            <w:sz w:val="22"/>
          </w:rPr>
          <w:delText>been</w:delText>
        </w:r>
        <w:r w:rsidR="00961C6B" w:rsidRPr="00D9004F" w:rsidDel="00105AB1">
          <w:rPr>
            <w:rFonts w:ascii="Times New Roman" w:hAnsi="Times New Roman" w:cs="Times New Roman"/>
            <w:sz w:val="22"/>
          </w:rPr>
          <w:delText xml:space="preserve"> suffered from </w:delText>
        </w:r>
        <w:r w:rsidR="00191CCB" w:rsidDel="00105AB1">
          <w:rPr>
            <w:rFonts w:ascii="Times New Roman" w:hAnsi="Times New Roman" w:cs="Times New Roman"/>
            <w:sz w:val="22"/>
          </w:rPr>
          <w:delText>an</w:delText>
        </w:r>
        <w:r w:rsidR="0066632C" w:rsidDel="00105AB1">
          <w:rPr>
            <w:rFonts w:ascii="Times New Roman" w:hAnsi="Times New Roman" w:cs="Times New Roman"/>
            <w:sz w:val="22"/>
          </w:rPr>
          <w:delText xml:space="preserve"> </w:delText>
        </w:r>
        <w:r w:rsidR="00961C6B" w:rsidRPr="00D9004F" w:rsidDel="00105AB1">
          <w:rPr>
            <w:rFonts w:ascii="Times New Roman" w:hAnsi="Times New Roman" w:cs="Times New Roman"/>
            <w:sz w:val="22"/>
          </w:rPr>
          <w:delText>extremely</w:delText>
        </w:r>
        <w:r w:rsidR="008E3EDD" w:rsidRPr="00D9004F" w:rsidDel="00105AB1">
          <w:rPr>
            <w:rFonts w:ascii="Times New Roman" w:hAnsi="Times New Roman" w:cs="Times New Roman"/>
            <w:sz w:val="22"/>
          </w:rPr>
          <w:delText xml:space="preserve"> low </w:delText>
        </w:r>
        <w:r w:rsidR="00FC5AEB" w:rsidRPr="00D9004F" w:rsidDel="00105AB1">
          <w:rPr>
            <w:rFonts w:ascii="Times New Roman" w:hAnsi="Times New Roman" w:cs="Times New Roman"/>
            <w:sz w:val="22"/>
          </w:rPr>
          <w:delText>interest rate</w:delText>
        </w:r>
        <w:r w:rsidR="00961C6B" w:rsidRPr="00D9004F" w:rsidDel="00105AB1">
          <w:rPr>
            <w:rFonts w:ascii="Times New Roman" w:hAnsi="Times New Roman" w:cs="Times New Roman"/>
            <w:sz w:val="22"/>
          </w:rPr>
          <w:delText xml:space="preserve"> environment</w:delText>
        </w:r>
        <w:r w:rsidR="00FC5AEB" w:rsidRPr="00D9004F" w:rsidDel="00105AB1">
          <w:rPr>
            <w:rFonts w:ascii="Times New Roman" w:hAnsi="Times New Roman" w:cs="Times New Roman"/>
            <w:sz w:val="22"/>
          </w:rPr>
          <w:delText xml:space="preserve"> and </w:delText>
        </w:r>
      </w:del>
      <w:r w:rsidR="00FD0D5C" w:rsidRPr="00D9004F">
        <w:rPr>
          <w:rFonts w:ascii="Times New Roman" w:hAnsi="Times New Roman" w:cs="Times New Roman"/>
          <w:sz w:val="22"/>
        </w:rPr>
        <w:t xml:space="preserve">started to </w:t>
      </w:r>
      <w:r w:rsidR="002F1E2F" w:rsidRPr="00D9004F">
        <w:rPr>
          <w:rFonts w:ascii="Times New Roman" w:hAnsi="Times New Roman" w:cs="Times New Roman"/>
          <w:sz w:val="22"/>
        </w:rPr>
        <w:t>diversif</w:t>
      </w:r>
      <w:r w:rsidR="00523B72" w:rsidRPr="00D9004F">
        <w:rPr>
          <w:rFonts w:ascii="Times New Roman" w:hAnsi="Times New Roman" w:cs="Times New Roman"/>
          <w:sz w:val="22"/>
        </w:rPr>
        <w:t xml:space="preserve">y </w:t>
      </w:r>
      <w:r w:rsidR="00FC5AEB" w:rsidRPr="00D9004F">
        <w:rPr>
          <w:rFonts w:ascii="Times New Roman" w:hAnsi="Times New Roman" w:cs="Times New Roman"/>
          <w:sz w:val="22"/>
        </w:rPr>
        <w:t>its portfolio</w:t>
      </w:r>
      <w:r w:rsidR="001D3AF0" w:rsidRPr="00D9004F">
        <w:rPr>
          <w:rFonts w:ascii="Times New Roman" w:hAnsi="Times New Roman" w:cs="Times New Roman"/>
          <w:sz w:val="22"/>
        </w:rPr>
        <w:t>, especially Alternative Investment</w:t>
      </w:r>
      <w:ins w:id="79" w:author="agos" w:date="2019-10-02T08:57:00Z">
        <w:r w:rsidR="008A4077" w:rsidRPr="008A4077">
          <w:rPr>
            <w:rFonts w:ascii="Times New Roman" w:hAnsi="Times New Roman" w:cs="Times New Roman" w:hint="eastAsia"/>
            <w:sz w:val="22"/>
            <w:highlight w:val="yellow"/>
          </w:rPr>
          <w:t xml:space="preserve"> </w:t>
        </w:r>
        <w:r w:rsidR="008A4077" w:rsidRPr="00217924">
          <w:rPr>
            <w:rFonts w:ascii="Times New Roman" w:hAnsi="Times New Roman" w:cs="Times New Roman" w:hint="eastAsia"/>
            <w:sz w:val="22"/>
            <w:highlight w:val="yellow"/>
          </w:rPr>
          <w:t>since year</w:t>
        </w:r>
      </w:ins>
      <w:r w:rsidR="001D3AF0" w:rsidRPr="00D9004F">
        <w:rPr>
          <w:rFonts w:ascii="Times New Roman" w:hAnsi="Times New Roman" w:cs="Times New Roman"/>
          <w:sz w:val="22"/>
        </w:rPr>
        <w:t xml:space="preserve">. </w:t>
      </w:r>
      <w:r w:rsidR="002D354A" w:rsidRPr="00D9004F">
        <w:rPr>
          <w:rFonts w:ascii="Times New Roman" w:hAnsi="Times New Roman" w:cs="Times New Roman"/>
          <w:sz w:val="22"/>
        </w:rPr>
        <w:t xml:space="preserve">As </w:t>
      </w:r>
      <w:r w:rsidR="00BA43ED" w:rsidRPr="00D9004F">
        <w:rPr>
          <w:rFonts w:ascii="Times New Roman" w:hAnsi="Times New Roman" w:cs="Times New Roman"/>
          <w:sz w:val="22"/>
        </w:rPr>
        <w:t>the nu</w:t>
      </w:r>
      <w:r w:rsidR="00DE4D93" w:rsidRPr="00D9004F">
        <w:rPr>
          <w:rFonts w:ascii="Times New Roman" w:hAnsi="Times New Roman" w:cs="Times New Roman"/>
          <w:sz w:val="22"/>
        </w:rPr>
        <w:t>mber of portfolio</w:t>
      </w:r>
      <w:r w:rsidR="00BA43ED" w:rsidRPr="00D9004F">
        <w:rPr>
          <w:rFonts w:ascii="Times New Roman" w:hAnsi="Times New Roman" w:cs="Times New Roman"/>
          <w:sz w:val="22"/>
        </w:rPr>
        <w:t xml:space="preserve"> companies increased, its management became </w:t>
      </w:r>
      <w:r w:rsidR="00CF0386" w:rsidRPr="00D9004F">
        <w:rPr>
          <w:rFonts w:ascii="Times New Roman" w:hAnsi="Times New Roman" w:cs="Times New Roman"/>
          <w:sz w:val="22"/>
        </w:rPr>
        <w:t>complicated</w:t>
      </w:r>
      <w:ins w:id="80" w:author="agos" w:date="2019-10-02T10:29:00Z">
        <w:r w:rsidR="003B7A23">
          <w:rPr>
            <w:rFonts w:ascii="Times New Roman" w:hAnsi="Times New Roman" w:cs="Times New Roman"/>
            <w:sz w:val="22"/>
          </w:rPr>
          <w:t>,</w:t>
        </w:r>
      </w:ins>
      <w:r w:rsidR="00CF0386" w:rsidRPr="00D9004F">
        <w:rPr>
          <w:rFonts w:ascii="Times New Roman" w:hAnsi="Times New Roman" w:cs="Times New Roman"/>
          <w:sz w:val="22"/>
        </w:rPr>
        <w:t xml:space="preserve"> and building </w:t>
      </w:r>
      <w:r w:rsidR="00151E33">
        <w:rPr>
          <w:rFonts w:ascii="Times New Roman" w:hAnsi="Times New Roman" w:cs="Times New Roman"/>
          <w:sz w:val="22"/>
        </w:rPr>
        <w:t xml:space="preserve">a </w:t>
      </w:r>
      <w:r w:rsidR="00CF0386" w:rsidRPr="00D9004F">
        <w:rPr>
          <w:rFonts w:ascii="Times New Roman" w:hAnsi="Times New Roman" w:cs="Times New Roman"/>
          <w:sz w:val="22"/>
        </w:rPr>
        <w:t xml:space="preserve">new </w:t>
      </w:r>
      <w:r w:rsidR="001C6180" w:rsidRPr="00D9004F">
        <w:rPr>
          <w:rFonts w:ascii="Times New Roman" w:hAnsi="Times New Roman" w:cs="Times New Roman"/>
          <w:sz w:val="22"/>
        </w:rPr>
        <w:t>f</w:t>
      </w:r>
      <w:r w:rsidR="003F3581" w:rsidRPr="00D9004F">
        <w:rPr>
          <w:rFonts w:ascii="Times New Roman" w:hAnsi="Times New Roman" w:cs="Times New Roman"/>
          <w:sz w:val="22"/>
        </w:rPr>
        <w:t xml:space="preserve">ramework based on </w:t>
      </w:r>
      <w:r w:rsidR="001C6180" w:rsidRPr="00D9004F">
        <w:rPr>
          <w:rFonts w:ascii="Times New Roman" w:hAnsi="Times New Roman" w:cs="Times New Roman"/>
          <w:sz w:val="22"/>
        </w:rPr>
        <w:t>quantitative analysis</w:t>
      </w:r>
      <w:r w:rsidR="00CF0386" w:rsidRPr="00D9004F">
        <w:rPr>
          <w:rFonts w:ascii="Times New Roman" w:hAnsi="Times New Roman" w:cs="Times New Roman"/>
          <w:sz w:val="22"/>
        </w:rPr>
        <w:t xml:space="preserve"> </w:t>
      </w:r>
      <w:del w:id="81" w:author="agos" w:date="2019-10-02T08:57:00Z">
        <w:r w:rsidR="00CF0386" w:rsidRPr="00D9004F" w:rsidDel="008A4077">
          <w:rPr>
            <w:rFonts w:ascii="Times New Roman" w:hAnsi="Times New Roman" w:cs="Times New Roman"/>
            <w:sz w:val="22"/>
          </w:rPr>
          <w:delText xml:space="preserve">became </w:delText>
        </w:r>
        <w:r w:rsidR="00151E33" w:rsidDel="008A4077">
          <w:rPr>
            <w:rFonts w:ascii="Times New Roman" w:hAnsi="Times New Roman" w:cs="Times New Roman"/>
            <w:sz w:val="22"/>
          </w:rPr>
          <w:delText>an</w:delText>
        </w:r>
      </w:del>
      <w:ins w:id="82" w:author="agos" w:date="2019-10-02T08:57:00Z">
        <w:r w:rsidR="008A4077">
          <w:rPr>
            <w:rFonts w:ascii="Times New Roman" w:hAnsi="Times New Roman" w:cs="Times New Roman" w:hint="eastAsia"/>
            <w:sz w:val="22"/>
          </w:rPr>
          <w:t>was</w:t>
        </w:r>
      </w:ins>
      <w:r w:rsidR="00151E33">
        <w:rPr>
          <w:rFonts w:ascii="Times New Roman" w:hAnsi="Times New Roman" w:cs="Times New Roman"/>
          <w:sz w:val="22"/>
        </w:rPr>
        <w:t xml:space="preserve"> </w:t>
      </w:r>
      <w:r w:rsidR="00CF0386" w:rsidRPr="00D9004F">
        <w:rPr>
          <w:rFonts w:ascii="Times New Roman" w:hAnsi="Times New Roman" w:cs="Times New Roman"/>
          <w:sz w:val="22"/>
        </w:rPr>
        <w:t>urgent</w:t>
      </w:r>
      <w:ins w:id="83" w:author="agos" w:date="2019-10-02T08:58:00Z">
        <w:r w:rsidR="008A4077">
          <w:rPr>
            <w:rFonts w:ascii="Times New Roman" w:hAnsi="Times New Roman" w:cs="Times New Roman" w:hint="eastAsia"/>
            <w:sz w:val="22"/>
          </w:rPr>
          <w:t>ly</w:t>
        </w:r>
      </w:ins>
      <w:r w:rsidR="00CF0386" w:rsidRPr="00D9004F">
        <w:rPr>
          <w:rFonts w:ascii="Times New Roman" w:hAnsi="Times New Roman" w:cs="Times New Roman"/>
          <w:sz w:val="22"/>
        </w:rPr>
        <w:t xml:space="preserve"> need</w:t>
      </w:r>
      <w:ins w:id="84" w:author="agos" w:date="2019-10-02T08:58:00Z">
        <w:r w:rsidR="008A4077">
          <w:rPr>
            <w:rFonts w:ascii="Times New Roman" w:hAnsi="Times New Roman" w:cs="Times New Roman" w:hint="eastAsia"/>
            <w:sz w:val="22"/>
          </w:rPr>
          <w:t>ed</w:t>
        </w:r>
      </w:ins>
      <w:r w:rsidR="00CF0386" w:rsidRPr="00D9004F">
        <w:rPr>
          <w:rFonts w:ascii="Times New Roman" w:hAnsi="Times New Roman" w:cs="Times New Roman"/>
          <w:sz w:val="22"/>
        </w:rPr>
        <w:t xml:space="preserve">. </w:t>
      </w:r>
      <w:del w:id="85" w:author="agos" w:date="2019-10-02T10:07:00Z">
        <w:r w:rsidR="0025002E" w:rsidRPr="00D9004F" w:rsidDel="0097405A">
          <w:rPr>
            <w:rFonts w:ascii="Times New Roman" w:hAnsi="Times New Roman" w:cs="Times New Roman"/>
            <w:sz w:val="22"/>
          </w:rPr>
          <w:delText xml:space="preserve">On the other hand, </w:delText>
        </w:r>
      </w:del>
      <w:r w:rsidR="0025002E" w:rsidRPr="00D9004F">
        <w:rPr>
          <w:rFonts w:ascii="Times New Roman" w:hAnsi="Times New Roman" w:cs="Times New Roman"/>
          <w:sz w:val="22"/>
        </w:rPr>
        <w:t xml:space="preserve">AM One, </w:t>
      </w:r>
      <w:ins w:id="86" w:author="agos" w:date="2019-10-02T10:07:00Z">
        <w:r w:rsidR="0097405A">
          <w:rPr>
            <w:rFonts w:ascii="Times New Roman" w:hAnsi="Times New Roman" w:cs="Times New Roman" w:hint="eastAsia"/>
            <w:sz w:val="22"/>
          </w:rPr>
          <w:t xml:space="preserve">where I belong, </w:t>
        </w:r>
      </w:ins>
      <w:r w:rsidR="0025002E" w:rsidRPr="00D9004F">
        <w:rPr>
          <w:rFonts w:ascii="Times New Roman" w:hAnsi="Times New Roman" w:cs="Times New Roman"/>
          <w:sz w:val="22"/>
        </w:rPr>
        <w:t xml:space="preserve">one of the </w:t>
      </w:r>
      <w:del w:id="87" w:author="agos" w:date="2019-10-02T10:29:00Z">
        <w:r w:rsidR="0025002E" w:rsidRPr="00D9004F" w:rsidDel="003B7A23">
          <w:rPr>
            <w:rFonts w:ascii="Times New Roman" w:hAnsi="Times New Roman" w:cs="Times New Roman"/>
            <w:sz w:val="22"/>
          </w:rPr>
          <w:delText xml:space="preserve">biggest </w:delText>
        </w:r>
      </w:del>
      <w:ins w:id="88" w:author="agos" w:date="2019-10-02T10:29:00Z">
        <w:r w:rsidR="003B7A23">
          <w:rPr>
            <w:rFonts w:ascii="Times New Roman" w:hAnsi="Times New Roman" w:cs="Times New Roman"/>
            <w:sz w:val="22"/>
          </w:rPr>
          <w:t>most prominen</w:t>
        </w:r>
        <w:r w:rsidR="003B7A23" w:rsidRPr="00D9004F">
          <w:rPr>
            <w:rFonts w:ascii="Times New Roman" w:hAnsi="Times New Roman" w:cs="Times New Roman"/>
            <w:sz w:val="22"/>
          </w:rPr>
          <w:t xml:space="preserve">t </w:t>
        </w:r>
      </w:ins>
      <w:r w:rsidR="0025002E" w:rsidRPr="00D9004F">
        <w:rPr>
          <w:rFonts w:ascii="Times New Roman" w:hAnsi="Times New Roman" w:cs="Times New Roman"/>
          <w:sz w:val="22"/>
        </w:rPr>
        <w:t>asset manager</w:t>
      </w:r>
      <w:r w:rsidR="00E62D22">
        <w:rPr>
          <w:rFonts w:ascii="Times New Roman" w:hAnsi="Times New Roman" w:cs="Times New Roman"/>
          <w:sz w:val="22"/>
        </w:rPr>
        <w:t>s</w:t>
      </w:r>
      <w:r w:rsidR="0025002E" w:rsidRPr="00D9004F">
        <w:rPr>
          <w:rFonts w:ascii="Times New Roman" w:hAnsi="Times New Roman" w:cs="Times New Roman"/>
          <w:sz w:val="22"/>
        </w:rPr>
        <w:t xml:space="preserve"> in Asia</w:t>
      </w:r>
      <w:ins w:id="89" w:author="agos" w:date="2019-10-02T10:49:00Z">
        <w:r w:rsidR="00C262B9">
          <w:rPr>
            <w:rFonts w:ascii="Times New Roman" w:hAnsi="Times New Roman" w:cs="Times New Roman" w:hint="eastAsia"/>
            <w:sz w:val="22"/>
          </w:rPr>
          <w:t xml:space="preserve"> as one of the group companies of Daiichi-life</w:t>
        </w:r>
      </w:ins>
      <w:r w:rsidR="0025002E" w:rsidRPr="00D9004F">
        <w:rPr>
          <w:rFonts w:ascii="Times New Roman" w:hAnsi="Times New Roman" w:cs="Times New Roman"/>
          <w:sz w:val="22"/>
        </w:rPr>
        <w:t>, plan</w:t>
      </w:r>
      <w:r w:rsidR="005F0E71" w:rsidRPr="00D9004F">
        <w:rPr>
          <w:rFonts w:ascii="Times New Roman" w:hAnsi="Times New Roman" w:cs="Times New Roman"/>
          <w:sz w:val="22"/>
        </w:rPr>
        <w:t>n</w:t>
      </w:r>
      <w:r w:rsidR="0025002E" w:rsidRPr="00D9004F">
        <w:rPr>
          <w:rFonts w:ascii="Times New Roman" w:hAnsi="Times New Roman" w:cs="Times New Roman"/>
          <w:sz w:val="22"/>
        </w:rPr>
        <w:t xml:space="preserve">ed </w:t>
      </w:r>
      <w:del w:id="90" w:author="agos" w:date="2019-10-02T08:58:00Z">
        <w:r w:rsidR="0025002E" w:rsidRPr="00D9004F" w:rsidDel="008A4077">
          <w:rPr>
            <w:rFonts w:ascii="Times New Roman" w:hAnsi="Times New Roman" w:cs="Times New Roman"/>
            <w:sz w:val="22"/>
          </w:rPr>
          <w:delText xml:space="preserve">the strategy </w:delText>
        </w:r>
      </w:del>
      <w:r w:rsidR="0025002E" w:rsidRPr="00D9004F">
        <w:rPr>
          <w:rFonts w:ascii="Times New Roman" w:hAnsi="Times New Roman" w:cs="Times New Roman"/>
          <w:sz w:val="22"/>
        </w:rPr>
        <w:t xml:space="preserve">to </w:t>
      </w:r>
      <w:r w:rsidR="000277AF" w:rsidRPr="00D9004F">
        <w:rPr>
          <w:rFonts w:ascii="Times New Roman" w:hAnsi="Times New Roman" w:cs="Times New Roman"/>
          <w:sz w:val="22"/>
        </w:rPr>
        <w:t xml:space="preserve">acquire a mandate </w:t>
      </w:r>
      <w:del w:id="91" w:author="agos" w:date="2019-10-02T08:59:00Z">
        <w:r w:rsidR="00C7135F" w:rsidDel="00AE38F8">
          <w:rPr>
            <w:rFonts w:ascii="Times New Roman" w:hAnsi="Times New Roman" w:cs="Times New Roman" w:hint="eastAsia"/>
            <w:sz w:val="22"/>
          </w:rPr>
          <w:delText xml:space="preserve">from AM One </w:delText>
        </w:r>
      </w:del>
      <w:r w:rsidR="000277AF" w:rsidRPr="00D9004F">
        <w:rPr>
          <w:rFonts w:ascii="Times New Roman" w:hAnsi="Times New Roman" w:cs="Times New Roman"/>
          <w:sz w:val="22"/>
        </w:rPr>
        <w:t xml:space="preserve">by </w:t>
      </w:r>
      <w:r w:rsidR="0036784A" w:rsidRPr="00D9004F">
        <w:rPr>
          <w:rFonts w:ascii="Times New Roman" w:hAnsi="Times New Roman" w:cs="Times New Roman"/>
          <w:sz w:val="22"/>
        </w:rPr>
        <w:t xml:space="preserve">revealing risk characteristics of </w:t>
      </w:r>
      <w:r w:rsidR="00C63036">
        <w:rPr>
          <w:rFonts w:ascii="Times New Roman" w:hAnsi="Times New Roman" w:cs="Times New Roman"/>
          <w:sz w:val="22"/>
        </w:rPr>
        <w:t xml:space="preserve">a </w:t>
      </w:r>
      <w:r w:rsidR="0036784A" w:rsidRPr="00D9004F">
        <w:rPr>
          <w:rFonts w:ascii="Times New Roman" w:hAnsi="Times New Roman" w:cs="Times New Roman"/>
          <w:sz w:val="22"/>
        </w:rPr>
        <w:t>customer</w:t>
      </w:r>
      <w:r w:rsidR="004E2528">
        <w:rPr>
          <w:rFonts w:ascii="Times New Roman" w:hAnsi="Times New Roman" w:cs="Times New Roman"/>
          <w:sz w:val="22"/>
        </w:rPr>
        <w:t>’s</w:t>
      </w:r>
      <w:r w:rsidR="0036784A" w:rsidRPr="00D9004F">
        <w:rPr>
          <w:rFonts w:ascii="Times New Roman" w:hAnsi="Times New Roman" w:cs="Times New Roman"/>
          <w:sz w:val="22"/>
        </w:rPr>
        <w:t xml:space="preserve"> portfolio based on Factor Analysis and suggesting the fund complementing lacking factors.</w:t>
      </w:r>
      <w:r w:rsidR="00270482" w:rsidRPr="00D9004F">
        <w:rPr>
          <w:rFonts w:ascii="Times New Roman" w:hAnsi="Times New Roman" w:cs="Times New Roman"/>
          <w:sz w:val="22"/>
        </w:rPr>
        <w:t xml:space="preserve"> </w:t>
      </w:r>
    </w:p>
    <w:p w14:paraId="1FF46C05" w14:textId="4F0A98DC" w:rsidR="00647EFD" w:rsidRPr="00D9004F" w:rsidDel="0089297D" w:rsidRDefault="00270482">
      <w:pPr>
        <w:ind w:firstLine="840"/>
        <w:rPr>
          <w:del w:id="92" w:author="agos" w:date="2019-10-02T07:03:00Z"/>
          <w:rFonts w:ascii="Times New Roman" w:hAnsi="Times New Roman" w:cs="Times New Roman"/>
          <w:sz w:val="22"/>
        </w:rPr>
        <w:pPrChange w:id="93" w:author="agos" w:date="2019-10-02T10:38:00Z">
          <w:pPr/>
        </w:pPrChange>
      </w:pPr>
      <w:del w:id="94" w:author="agos" w:date="2019-10-02T07:02:00Z">
        <w:r w:rsidRPr="00D9004F" w:rsidDel="00BB1EB7">
          <w:rPr>
            <w:rFonts w:ascii="Times New Roman" w:hAnsi="Times New Roman" w:cs="Times New Roman"/>
            <w:sz w:val="22"/>
          </w:rPr>
          <w:delText xml:space="preserve">However, </w:delText>
        </w:r>
        <w:r w:rsidR="005B2621" w:rsidRPr="00D9004F" w:rsidDel="00BB1EB7">
          <w:rPr>
            <w:rFonts w:ascii="Times New Roman" w:hAnsi="Times New Roman" w:cs="Times New Roman"/>
            <w:sz w:val="22"/>
          </w:rPr>
          <w:delText xml:space="preserve">this </w:delText>
        </w:r>
        <w:r w:rsidR="003C67E6" w:rsidDel="00BB1EB7">
          <w:rPr>
            <w:rFonts w:ascii="Times New Roman" w:hAnsi="Times New Roman" w:cs="Times New Roman"/>
            <w:sz w:val="22"/>
          </w:rPr>
          <w:delText>“</w:delText>
        </w:r>
        <w:r w:rsidR="005B2621" w:rsidRPr="00D9004F" w:rsidDel="00BB1EB7">
          <w:rPr>
            <w:rFonts w:ascii="Times New Roman" w:hAnsi="Times New Roman" w:cs="Times New Roman"/>
            <w:sz w:val="22"/>
          </w:rPr>
          <w:delText>consulting sales</w:delText>
        </w:r>
        <w:r w:rsidR="005F0E71" w:rsidRPr="00D9004F" w:rsidDel="00BB1EB7">
          <w:rPr>
            <w:rFonts w:ascii="Times New Roman" w:hAnsi="Times New Roman" w:cs="Times New Roman"/>
            <w:sz w:val="22"/>
          </w:rPr>
          <w:delText xml:space="preserve"> framework</w:delText>
        </w:r>
        <w:r w:rsidR="003C67E6" w:rsidDel="00BB1EB7">
          <w:rPr>
            <w:rFonts w:ascii="Times New Roman" w:hAnsi="Times New Roman" w:cs="Times New Roman"/>
            <w:sz w:val="22"/>
          </w:rPr>
          <w:delText>”</w:delText>
        </w:r>
        <w:r w:rsidR="003C67E6" w:rsidDel="00BB1EB7">
          <w:rPr>
            <w:rFonts w:ascii="Times New Roman" w:hAnsi="Times New Roman" w:cs="Times New Roman" w:hint="eastAsia"/>
            <w:sz w:val="22"/>
          </w:rPr>
          <w:delText xml:space="preserve"> had not been</w:delText>
        </w:r>
        <w:r w:rsidR="005F0E71" w:rsidRPr="00D9004F" w:rsidDel="00BB1EB7">
          <w:rPr>
            <w:rFonts w:ascii="Times New Roman" w:hAnsi="Times New Roman" w:cs="Times New Roman"/>
            <w:sz w:val="22"/>
          </w:rPr>
          <w:delText xml:space="preserve"> established </w:delText>
        </w:r>
        <w:r w:rsidR="00677D4A" w:rsidRPr="00D9004F" w:rsidDel="00BB1EB7">
          <w:rPr>
            <w:rFonts w:ascii="Times New Roman" w:hAnsi="Times New Roman" w:cs="Times New Roman"/>
            <w:sz w:val="22"/>
          </w:rPr>
          <w:delText xml:space="preserve">and AM One wanted to accumulate its know-how through the project. </w:delText>
        </w:r>
      </w:del>
      <w:r w:rsidR="008D0AA1" w:rsidRPr="00D9004F">
        <w:rPr>
          <w:rFonts w:ascii="Times New Roman" w:hAnsi="Times New Roman" w:cs="Times New Roman"/>
          <w:sz w:val="22"/>
        </w:rPr>
        <w:t xml:space="preserve">I was given the mission to </w:t>
      </w:r>
      <w:ins w:id="95" w:author="agos" w:date="2019-10-02T09:00:00Z">
        <w:r w:rsidR="00AE38F8" w:rsidRPr="00D9004F">
          <w:rPr>
            <w:rFonts w:ascii="Times New Roman" w:hAnsi="Times New Roman" w:cs="Times New Roman"/>
            <w:sz w:val="22"/>
          </w:rPr>
          <w:t xml:space="preserve">achieve both </w:t>
        </w:r>
        <w:r w:rsidR="00AE38F8">
          <w:rPr>
            <w:rFonts w:ascii="Times New Roman" w:hAnsi="Times New Roman" w:cs="Times New Roman" w:hint="eastAsia"/>
            <w:sz w:val="22"/>
          </w:rPr>
          <w:t>Japan Post</w:t>
        </w:r>
        <w:r w:rsidR="00AE38F8">
          <w:rPr>
            <w:rFonts w:ascii="Times New Roman" w:hAnsi="Times New Roman" w:cs="Times New Roman"/>
            <w:sz w:val="22"/>
          </w:rPr>
          <w:t>’</w:t>
        </w:r>
        <w:r w:rsidR="00AE38F8">
          <w:rPr>
            <w:rFonts w:ascii="Times New Roman" w:hAnsi="Times New Roman" w:cs="Times New Roman" w:hint="eastAsia"/>
            <w:sz w:val="22"/>
          </w:rPr>
          <w:t>s and AM One</w:t>
        </w:r>
        <w:r w:rsidR="00AE38F8">
          <w:rPr>
            <w:rFonts w:ascii="Times New Roman" w:hAnsi="Times New Roman" w:cs="Times New Roman"/>
            <w:sz w:val="22"/>
          </w:rPr>
          <w:t>’</w:t>
        </w:r>
        <w:r w:rsidR="00AE38F8">
          <w:rPr>
            <w:rFonts w:ascii="Times New Roman" w:hAnsi="Times New Roman" w:cs="Times New Roman" w:hint="eastAsia"/>
            <w:sz w:val="22"/>
          </w:rPr>
          <w:t xml:space="preserve">s </w:t>
        </w:r>
        <w:r w:rsidR="00AE38F8" w:rsidRPr="00D9004F">
          <w:rPr>
            <w:rFonts w:ascii="Times New Roman" w:hAnsi="Times New Roman" w:cs="Times New Roman"/>
            <w:sz w:val="22"/>
          </w:rPr>
          <w:t xml:space="preserve">purposes </w:t>
        </w:r>
        <w:r w:rsidR="00AE38F8">
          <w:rPr>
            <w:rFonts w:ascii="Times New Roman" w:hAnsi="Times New Roman" w:cs="Times New Roman" w:hint="eastAsia"/>
            <w:sz w:val="22"/>
          </w:rPr>
          <w:t xml:space="preserve">as the sole </w:t>
        </w:r>
      </w:ins>
      <w:ins w:id="96" w:author="Chizuko Okada" w:date="2019-10-02T14:40:00Z">
        <w:r w:rsidR="00E85223">
          <w:rPr>
            <w:rFonts w:ascii="Times New Roman" w:hAnsi="Times New Roman" w:cs="Times New Roman" w:hint="eastAsia"/>
            <w:sz w:val="22"/>
          </w:rPr>
          <w:t xml:space="preserve">dispatch </w:t>
        </w:r>
      </w:ins>
      <w:del w:id="97" w:author="agos" w:date="2019-10-02T09:00:00Z">
        <w:r w:rsidR="008D0AA1" w:rsidRPr="00D9004F" w:rsidDel="00AE38F8">
          <w:rPr>
            <w:rFonts w:ascii="Times New Roman" w:hAnsi="Times New Roman" w:cs="Times New Roman"/>
            <w:sz w:val="22"/>
          </w:rPr>
          <w:delText xml:space="preserve">join </w:delText>
        </w:r>
        <w:r w:rsidR="005873E4" w:rsidRPr="00D9004F" w:rsidDel="00AE38F8">
          <w:rPr>
            <w:rFonts w:ascii="Times New Roman" w:hAnsi="Times New Roman" w:cs="Times New Roman"/>
            <w:sz w:val="22"/>
          </w:rPr>
          <w:delText xml:space="preserve">a </w:delText>
        </w:r>
      </w:del>
      <w:r w:rsidR="005873E4" w:rsidRPr="00D9004F">
        <w:rPr>
          <w:rFonts w:ascii="Times New Roman" w:hAnsi="Times New Roman" w:cs="Times New Roman"/>
          <w:sz w:val="22"/>
        </w:rPr>
        <w:t>member of</w:t>
      </w:r>
      <w:r w:rsidR="001167E7" w:rsidRPr="00D9004F">
        <w:rPr>
          <w:rFonts w:ascii="Times New Roman" w:hAnsi="Times New Roman" w:cs="Times New Roman"/>
          <w:sz w:val="22"/>
        </w:rPr>
        <w:t xml:space="preserve"> </w:t>
      </w:r>
      <w:ins w:id="98" w:author="agos" w:date="2019-10-02T10:29:00Z">
        <w:r w:rsidR="003B7A23">
          <w:rPr>
            <w:rFonts w:ascii="Times New Roman" w:hAnsi="Times New Roman" w:cs="Times New Roman"/>
            <w:sz w:val="22"/>
          </w:rPr>
          <w:t xml:space="preserve">the </w:t>
        </w:r>
      </w:ins>
      <w:r w:rsidR="001167E7" w:rsidRPr="00D9004F">
        <w:rPr>
          <w:rFonts w:ascii="Times New Roman" w:hAnsi="Times New Roman" w:cs="Times New Roman"/>
          <w:sz w:val="22"/>
        </w:rPr>
        <w:t>Mult</w:t>
      </w:r>
      <w:r w:rsidR="00B849A1">
        <w:rPr>
          <w:rFonts w:ascii="Times New Roman" w:hAnsi="Times New Roman" w:cs="Times New Roman"/>
          <w:sz w:val="22"/>
        </w:rPr>
        <w:t xml:space="preserve">i-Asset Fund Investment </w:t>
      </w:r>
      <w:r w:rsidR="00B849A1">
        <w:rPr>
          <w:rFonts w:ascii="Times New Roman" w:hAnsi="Times New Roman" w:cs="Times New Roman" w:hint="eastAsia"/>
          <w:sz w:val="22"/>
        </w:rPr>
        <w:t>T</w:t>
      </w:r>
      <w:r w:rsidR="001167E7" w:rsidRPr="00D9004F">
        <w:rPr>
          <w:rFonts w:ascii="Times New Roman" w:hAnsi="Times New Roman" w:cs="Times New Roman"/>
          <w:sz w:val="22"/>
        </w:rPr>
        <w:t>ea</w:t>
      </w:r>
      <w:r w:rsidR="005873E4" w:rsidRPr="00D9004F">
        <w:rPr>
          <w:rFonts w:ascii="Times New Roman" w:hAnsi="Times New Roman" w:cs="Times New Roman"/>
          <w:sz w:val="22"/>
        </w:rPr>
        <w:t xml:space="preserve">m in </w:t>
      </w:r>
      <w:r w:rsidR="008D0AA1" w:rsidRPr="00D9004F">
        <w:rPr>
          <w:rFonts w:ascii="Times New Roman" w:hAnsi="Times New Roman" w:cs="Times New Roman"/>
          <w:sz w:val="22"/>
        </w:rPr>
        <w:t>Japan Post</w:t>
      </w:r>
      <w:del w:id="99" w:author="agos" w:date="2019-10-02T09:00:00Z">
        <w:r w:rsidR="008D0AA1" w:rsidRPr="00D9004F" w:rsidDel="00AE38F8">
          <w:rPr>
            <w:rFonts w:ascii="Times New Roman" w:hAnsi="Times New Roman" w:cs="Times New Roman"/>
            <w:sz w:val="22"/>
          </w:rPr>
          <w:delText xml:space="preserve"> just alone and achieve both </w:delText>
        </w:r>
        <w:r w:rsidR="00B849A1" w:rsidDel="00AE38F8">
          <w:rPr>
            <w:rFonts w:ascii="Times New Roman" w:hAnsi="Times New Roman" w:cs="Times New Roman" w:hint="eastAsia"/>
            <w:sz w:val="22"/>
          </w:rPr>
          <w:delText>Japan Post</w:delText>
        </w:r>
        <w:r w:rsidR="00B849A1" w:rsidDel="00AE38F8">
          <w:rPr>
            <w:rFonts w:ascii="Times New Roman" w:hAnsi="Times New Roman" w:cs="Times New Roman"/>
            <w:sz w:val="22"/>
          </w:rPr>
          <w:delText>’</w:delText>
        </w:r>
        <w:r w:rsidR="00B849A1" w:rsidDel="00AE38F8">
          <w:rPr>
            <w:rFonts w:ascii="Times New Roman" w:hAnsi="Times New Roman" w:cs="Times New Roman" w:hint="eastAsia"/>
            <w:sz w:val="22"/>
          </w:rPr>
          <w:delText>s and AM One</w:delText>
        </w:r>
        <w:r w:rsidR="00B849A1" w:rsidDel="00AE38F8">
          <w:rPr>
            <w:rFonts w:ascii="Times New Roman" w:hAnsi="Times New Roman" w:cs="Times New Roman"/>
            <w:sz w:val="22"/>
          </w:rPr>
          <w:delText>’</w:delText>
        </w:r>
        <w:r w:rsidR="00B849A1" w:rsidDel="00AE38F8">
          <w:rPr>
            <w:rFonts w:ascii="Times New Roman" w:hAnsi="Times New Roman" w:cs="Times New Roman" w:hint="eastAsia"/>
            <w:sz w:val="22"/>
          </w:rPr>
          <w:delText xml:space="preserve">s </w:delText>
        </w:r>
        <w:r w:rsidR="00F509EB" w:rsidRPr="00D9004F" w:rsidDel="00AE38F8">
          <w:rPr>
            <w:rFonts w:ascii="Times New Roman" w:hAnsi="Times New Roman" w:cs="Times New Roman"/>
            <w:sz w:val="22"/>
          </w:rPr>
          <w:delText>purposes</w:delText>
        </w:r>
      </w:del>
      <w:r w:rsidR="00F509EB" w:rsidRPr="00D9004F">
        <w:rPr>
          <w:rFonts w:ascii="Times New Roman" w:hAnsi="Times New Roman" w:cs="Times New Roman"/>
          <w:sz w:val="22"/>
        </w:rPr>
        <w:t xml:space="preserve">. </w:t>
      </w:r>
      <w:commentRangeStart w:id="100"/>
      <w:del w:id="101" w:author="agos" w:date="2019-10-02T07:02:00Z">
        <w:r w:rsidR="00F509EB" w:rsidRPr="00D9004F" w:rsidDel="00BB1EB7">
          <w:rPr>
            <w:rFonts w:ascii="Times New Roman" w:hAnsi="Times New Roman" w:cs="Times New Roman"/>
            <w:sz w:val="22"/>
          </w:rPr>
          <w:delText>Since I had worked</w:delText>
        </w:r>
        <w:r w:rsidR="00D80D1A" w:rsidDel="00BB1EB7">
          <w:rPr>
            <w:rFonts w:ascii="Times New Roman" w:hAnsi="Times New Roman" w:cs="Times New Roman"/>
            <w:sz w:val="22"/>
          </w:rPr>
          <w:delText xml:space="preserve"> </w:delText>
        </w:r>
        <w:r w:rsidR="00F509EB" w:rsidRPr="00D9004F" w:rsidDel="00BB1EB7">
          <w:rPr>
            <w:rFonts w:ascii="Times New Roman" w:hAnsi="Times New Roman" w:cs="Times New Roman"/>
            <w:sz w:val="22"/>
          </w:rPr>
          <w:delText xml:space="preserve">just </w:delText>
        </w:r>
        <w:r w:rsidR="00D80D1A" w:rsidDel="00BB1EB7">
          <w:rPr>
            <w:rFonts w:ascii="Times New Roman" w:hAnsi="Times New Roman" w:cs="Times New Roman"/>
            <w:sz w:val="22"/>
          </w:rPr>
          <w:delText xml:space="preserve">as </w:delText>
        </w:r>
        <w:r w:rsidR="00F509EB" w:rsidRPr="00D9004F" w:rsidDel="00BB1EB7">
          <w:rPr>
            <w:rFonts w:ascii="Times New Roman" w:hAnsi="Times New Roman" w:cs="Times New Roman"/>
            <w:sz w:val="22"/>
          </w:rPr>
          <w:delText>a financial engineer, t</w:delText>
        </w:r>
      </w:del>
      <w:ins w:id="102" w:author="agos" w:date="2019-10-02T07:02:00Z">
        <w:r w:rsidR="00BB1EB7">
          <w:rPr>
            <w:rFonts w:ascii="Times New Roman" w:hAnsi="Times New Roman" w:cs="Times New Roman" w:hint="eastAsia"/>
            <w:sz w:val="22"/>
          </w:rPr>
          <w:t>T</w:t>
        </w:r>
      </w:ins>
      <w:r w:rsidR="00F509EB" w:rsidRPr="00D9004F">
        <w:rPr>
          <w:rFonts w:ascii="Times New Roman" w:hAnsi="Times New Roman" w:cs="Times New Roman"/>
          <w:sz w:val="22"/>
        </w:rPr>
        <w:t>h</w:t>
      </w:r>
      <w:del w:id="103" w:author="agos" w:date="2019-10-02T09:00:00Z">
        <w:r w:rsidR="002E2169" w:rsidDel="00AE38F8">
          <w:rPr>
            <w:rFonts w:ascii="Times New Roman" w:hAnsi="Times New Roman" w:cs="Times New Roman"/>
            <w:sz w:val="22"/>
          </w:rPr>
          <w:delText>e</w:delText>
        </w:r>
      </w:del>
      <w:ins w:id="104" w:author="agos" w:date="2019-10-02T09:00:00Z">
        <w:r w:rsidR="00AE38F8">
          <w:rPr>
            <w:rFonts w:ascii="Times New Roman" w:hAnsi="Times New Roman" w:cs="Times New Roman" w:hint="eastAsia"/>
            <w:sz w:val="22"/>
          </w:rPr>
          <w:t>is</w:t>
        </w:r>
      </w:ins>
      <w:r w:rsidR="00F509EB" w:rsidRPr="00D9004F">
        <w:rPr>
          <w:rFonts w:ascii="Times New Roman" w:hAnsi="Times New Roman" w:cs="Times New Roman"/>
          <w:sz w:val="22"/>
        </w:rPr>
        <w:t xml:space="preserve"> opportunity</w:t>
      </w:r>
      <w:r w:rsidR="00E408F7" w:rsidRPr="00D9004F">
        <w:rPr>
          <w:rFonts w:ascii="Times New Roman" w:hAnsi="Times New Roman" w:cs="Times New Roman"/>
          <w:sz w:val="22"/>
        </w:rPr>
        <w:t xml:space="preserve"> was</w:t>
      </w:r>
      <w:r w:rsidR="00F509EB" w:rsidRPr="00D9004F">
        <w:rPr>
          <w:rFonts w:ascii="Times New Roman" w:hAnsi="Times New Roman" w:cs="Times New Roman"/>
          <w:sz w:val="22"/>
        </w:rPr>
        <w:t xml:space="preserve"> a turning point </w:t>
      </w:r>
      <w:r w:rsidR="00E408F7" w:rsidRPr="00D9004F">
        <w:rPr>
          <w:rFonts w:ascii="Times New Roman" w:hAnsi="Times New Roman" w:cs="Times New Roman"/>
          <w:sz w:val="22"/>
        </w:rPr>
        <w:t xml:space="preserve">for me </w:t>
      </w:r>
      <w:r w:rsidR="00F509EB" w:rsidRPr="00D9004F">
        <w:rPr>
          <w:rFonts w:ascii="Times New Roman" w:hAnsi="Times New Roman" w:cs="Times New Roman"/>
          <w:sz w:val="22"/>
        </w:rPr>
        <w:t>to apply my quantitative skill</w:t>
      </w:r>
      <w:ins w:id="105" w:author="agos" w:date="2019-10-02T09:14:00Z">
        <w:r w:rsidR="00EC65F0">
          <w:rPr>
            <w:rFonts w:ascii="Times New Roman" w:hAnsi="Times New Roman" w:cs="Times New Roman"/>
            <w:sz w:val="22"/>
          </w:rPr>
          <w:t>s</w:t>
        </w:r>
      </w:ins>
      <w:r w:rsidR="00F509EB" w:rsidRPr="00D9004F">
        <w:rPr>
          <w:rFonts w:ascii="Times New Roman" w:hAnsi="Times New Roman" w:cs="Times New Roman"/>
          <w:sz w:val="22"/>
        </w:rPr>
        <w:t xml:space="preserve"> to business creation.</w:t>
      </w:r>
      <w:del w:id="106" w:author="agos" w:date="2019-10-02T07:03:00Z">
        <w:r w:rsidR="00F509EB" w:rsidRPr="00D9004F" w:rsidDel="0089297D">
          <w:rPr>
            <w:rFonts w:ascii="Times New Roman" w:hAnsi="Times New Roman" w:cs="Times New Roman"/>
            <w:sz w:val="22"/>
          </w:rPr>
          <w:delText xml:space="preserve"> </w:delText>
        </w:r>
      </w:del>
    </w:p>
    <w:p w14:paraId="46C7156C" w14:textId="710EFD8C" w:rsidR="002F1E2F" w:rsidRPr="00D9004F" w:rsidRDefault="004E54F8">
      <w:pPr>
        <w:ind w:firstLine="840"/>
        <w:rPr>
          <w:rFonts w:ascii="Times New Roman" w:hAnsi="Times New Roman" w:cs="Times New Roman"/>
          <w:sz w:val="22"/>
        </w:rPr>
        <w:pPrChange w:id="107" w:author="agos" w:date="2019-10-02T10:38:00Z">
          <w:pPr/>
        </w:pPrChange>
      </w:pPr>
      <w:r w:rsidRPr="00D9004F">
        <w:rPr>
          <w:rFonts w:ascii="Times New Roman" w:hAnsi="Times New Roman" w:cs="Times New Roman"/>
          <w:sz w:val="22"/>
        </w:rPr>
        <w:t xml:space="preserve"> </w:t>
      </w:r>
      <w:commentRangeEnd w:id="100"/>
      <w:r w:rsidR="00E85223">
        <w:rPr>
          <w:rStyle w:val="a7"/>
        </w:rPr>
        <w:commentReference w:id="100"/>
      </w:r>
      <w:r w:rsidRPr="00D9004F">
        <w:rPr>
          <w:rFonts w:ascii="Times New Roman" w:hAnsi="Times New Roman" w:cs="Times New Roman"/>
          <w:sz w:val="22"/>
        </w:rPr>
        <w:t xml:space="preserve"> </w:t>
      </w:r>
      <w:del w:id="108" w:author="agos" w:date="2019-10-02T09:01:00Z">
        <w:r w:rsidRPr="00D9004F" w:rsidDel="00AE38F8">
          <w:rPr>
            <w:rFonts w:ascii="Times New Roman" w:hAnsi="Times New Roman" w:cs="Times New Roman"/>
            <w:sz w:val="22"/>
          </w:rPr>
          <w:delText xml:space="preserve">  </w:delText>
        </w:r>
      </w:del>
      <w:del w:id="109" w:author="agos" w:date="2019-10-02T06:53:00Z">
        <w:r w:rsidRPr="00D9004F" w:rsidDel="00105AB1">
          <w:rPr>
            <w:rFonts w:ascii="Times New Roman" w:hAnsi="Times New Roman" w:cs="Times New Roman"/>
            <w:sz w:val="22"/>
          </w:rPr>
          <w:delText xml:space="preserve"> In order to </w:delText>
        </w:r>
        <w:r w:rsidR="00670CBC" w:rsidRPr="00D9004F" w:rsidDel="00105AB1">
          <w:rPr>
            <w:rFonts w:ascii="Times New Roman" w:hAnsi="Times New Roman" w:cs="Times New Roman"/>
            <w:sz w:val="22"/>
          </w:rPr>
          <w:delText xml:space="preserve">make </w:delText>
        </w:r>
        <w:r w:rsidRPr="00D9004F" w:rsidDel="00105AB1">
          <w:rPr>
            <w:rFonts w:ascii="Times New Roman" w:hAnsi="Times New Roman" w:cs="Times New Roman"/>
            <w:sz w:val="22"/>
          </w:rPr>
          <w:delText>the proj</w:delText>
        </w:r>
        <w:r w:rsidR="00EE01CE" w:rsidRPr="00D9004F" w:rsidDel="00105AB1">
          <w:rPr>
            <w:rFonts w:ascii="Times New Roman" w:hAnsi="Times New Roman" w:cs="Times New Roman"/>
            <w:sz w:val="22"/>
          </w:rPr>
          <w:delText>ect</w:delText>
        </w:r>
        <w:r w:rsidR="00670CBC" w:rsidRPr="00D9004F" w:rsidDel="00105AB1">
          <w:rPr>
            <w:rFonts w:ascii="Times New Roman" w:hAnsi="Times New Roman" w:cs="Times New Roman"/>
            <w:sz w:val="22"/>
          </w:rPr>
          <w:delText xml:space="preserve"> a success</w:delText>
        </w:r>
        <w:r w:rsidR="00EE01CE" w:rsidRPr="00D9004F" w:rsidDel="00105AB1">
          <w:rPr>
            <w:rFonts w:ascii="Times New Roman" w:hAnsi="Times New Roman" w:cs="Times New Roman"/>
            <w:sz w:val="22"/>
          </w:rPr>
          <w:delText>,</w:delText>
        </w:r>
      </w:del>
      <w:del w:id="110" w:author="agos" w:date="2019-10-02T09:01:00Z">
        <w:r w:rsidR="00EE01CE" w:rsidRPr="00D9004F" w:rsidDel="00AE38F8">
          <w:rPr>
            <w:rFonts w:ascii="Times New Roman" w:hAnsi="Times New Roman" w:cs="Times New Roman"/>
            <w:sz w:val="22"/>
          </w:rPr>
          <w:delText xml:space="preserve"> </w:delText>
        </w:r>
        <w:r w:rsidR="009311E7" w:rsidRPr="00D9004F" w:rsidDel="00AE38F8">
          <w:rPr>
            <w:rFonts w:ascii="Times New Roman" w:hAnsi="Times New Roman" w:cs="Times New Roman"/>
            <w:sz w:val="22"/>
          </w:rPr>
          <w:delText>there were</w:delText>
        </w:r>
        <w:r w:rsidR="00FD0D2E" w:rsidRPr="00D9004F" w:rsidDel="00AE38F8">
          <w:rPr>
            <w:rFonts w:ascii="Times New Roman" w:hAnsi="Times New Roman" w:cs="Times New Roman"/>
            <w:sz w:val="22"/>
          </w:rPr>
          <w:delText xml:space="preserve"> </w:delText>
        </w:r>
        <w:r w:rsidR="009311E7" w:rsidRPr="00D9004F" w:rsidDel="00AE38F8">
          <w:rPr>
            <w:rFonts w:ascii="Times New Roman" w:hAnsi="Times New Roman" w:cs="Times New Roman"/>
            <w:sz w:val="22"/>
          </w:rPr>
          <w:delText>significant hurdles to overcome</w:delText>
        </w:r>
        <w:r w:rsidR="00532E7B" w:rsidRPr="00D9004F" w:rsidDel="00AE38F8">
          <w:rPr>
            <w:rFonts w:ascii="Times New Roman" w:hAnsi="Times New Roman" w:cs="Times New Roman"/>
            <w:sz w:val="22"/>
          </w:rPr>
          <w:delText xml:space="preserve">. </w:delText>
        </w:r>
      </w:del>
      <w:del w:id="111" w:author="agos" w:date="2019-10-02T10:13:00Z">
        <w:r w:rsidR="00532E7B" w:rsidRPr="00D9004F" w:rsidDel="00114332">
          <w:rPr>
            <w:rFonts w:ascii="Times New Roman" w:hAnsi="Times New Roman" w:cs="Times New Roman"/>
            <w:sz w:val="22"/>
          </w:rPr>
          <w:delText>First</w:delText>
        </w:r>
        <w:r w:rsidR="001E7810" w:rsidDel="00114332">
          <w:rPr>
            <w:rFonts w:ascii="Times New Roman" w:hAnsi="Times New Roman" w:cs="Times New Roman"/>
            <w:sz w:val="22"/>
          </w:rPr>
          <w:delText>ly</w:delText>
        </w:r>
        <w:r w:rsidR="00532E7B" w:rsidRPr="00D9004F" w:rsidDel="00114332">
          <w:rPr>
            <w:rFonts w:ascii="Times New Roman" w:hAnsi="Times New Roman" w:cs="Times New Roman"/>
            <w:sz w:val="22"/>
          </w:rPr>
          <w:delText xml:space="preserve">, </w:delText>
        </w:r>
      </w:del>
      <w:r w:rsidR="00532E7B" w:rsidRPr="00D9004F">
        <w:rPr>
          <w:rFonts w:ascii="Times New Roman" w:hAnsi="Times New Roman" w:cs="Times New Roman"/>
          <w:sz w:val="22"/>
        </w:rPr>
        <w:t xml:space="preserve">I </w:t>
      </w:r>
      <w:ins w:id="112" w:author="agos" w:date="2019-10-02T10:38:00Z">
        <w:r w:rsidR="004D7134">
          <w:rPr>
            <w:rFonts w:ascii="Times New Roman" w:hAnsi="Times New Roman" w:cs="Times New Roman" w:hint="eastAsia"/>
            <w:sz w:val="22"/>
          </w:rPr>
          <w:t xml:space="preserve">started </w:t>
        </w:r>
      </w:ins>
      <w:del w:id="113" w:author="agos" w:date="2019-10-02T10:38:00Z">
        <w:r w:rsidR="00532E7B" w:rsidRPr="00D9004F" w:rsidDel="004D7134">
          <w:rPr>
            <w:rFonts w:ascii="Times New Roman" w:hAnsi="Times New Roman" w:cs="Times New Roman"/>
            <w:sz w:val="22"/>
          </w:rPr>
          <w:delText xml:space="preserve">had </w:delText>
        </w:r>
      </w:del>
      <w:r w:rsidR="00532E7B" w:rsidRPr="00D9004F">
        <w:rPr>
          <w:rFonts w:ascii="Times New Roman" w:hAnsi="Times New Roman" w:cs="Times New Roman"/>
          <w:sz w:val="22"/>
        </w:rPr>
        <w:t xml:space="preserve">to construct </w:t>
      </w:r>
      <w:r w:rsidR="00B61610" w:rsidRPr="00D9004F">
        <w:rPr>
          <w:rFonts w:ascii="Times New Roman" w:hAnsi="Times New Roman" w:cs="Times New Roman"/>
          <w:sz w:val="22"/>
        </w:rPr>
        <w:t xml:space="preserve">a </w:t>
      </w:r>
      <w:r w:rsidR="00EA7E48" w:rsidRPr="00D9004F">
        <w:rPr>
          <w:rFonts w:ascii="Times New Roman" w:hAnsi="Times New Roman" w:cs="Times New Roman"/>
          <w:sz w:val="22"/>
        </w:rPr>
        <w:t xml:space="preserve">multi-asset and multi-style factor </w:t>
      </w:r>
      <w:r w:rsidR="00B61610" w:rsidRPr="00D9004F">
        <w:rPr>
          <w:rFonts w:ascii="Times New Roman" w:hAnsi="Times New Roman" w:cs="Times New Roman"/>
          <w:sz w:val="22"/>
        </w:rPr>
        <w:t xml:space="preserve">analysis framework, of which </w:t>
      </w:r>
      <w:ins w:id="114" w:author="Chizuko Okada" w:date="2019-10-02T15:10:00Z">
        <w:r w:rsidR="00C1643B">
          <w:rPr>
            <w:rFonts w:ascii="Times New Roman" w:hAnsi="Times New Roman" w:cs="Times New Roman"/>
            <w:sz w:val="22"/>
          </w:rPr>
          <w:t xml:space="preserve">the </w:t>
        </w:r>
      </w:ins>
      <w:r w:rsidR="00B61610" w:rsidRPr="00D9004F">
        <w:rPr>
          <w:rFonts w:ascii="Times New Roman" w:hAnsi="Times New Roman" w:cs="Times New Roman"/>
          <w:sz w:val="22"/>
        </w:rPr>
        <w:t xml:space="preserve">standard </w:t>
      </w:r>
      <w:r w:rsidR="00C85D92" w:rsidRPr="00D9004F">
        <w:rPr>
          <w:rFonts w:ascii="Times New Roman" w:hAnsi="Times New Roman" w:cs="Times New Roman"/>
          <w:sz w:val="22"/>
        </w:rPr>
        <w:t>model has academically or practically not existed</w:t>
      </w:r>
      <w:del w:id="115" w:author="agos" w:date="2019-10-02T09:01:00Z">
        <w:r w:rsidR="00C85D92" w:rsidRPr="00D9004F" w:rsidDel="00AE38F8">
          <w:rPr>
            <w:rFonts w:ascii="Times New Roman" w:hAnsi="Times New Roman" w:cs="Times New Roman"/>
            <w:sz w:val="22"/>
          </w:rPr>
          <w:delText xml:space="preserve">, </w:delText>
        </w:r>
      </w:del>
      <w:commentRangeStart w:id="116"/>
      <w:ins w:id="117" w:author="agos" w:date="2019-10-02T10:39:00Z">
        <w:r w:rsidR="004D7134">
          <w:rPr>
            <w:rFonts w:ascii="Times New Roman" w:hAnsi="Times New Roman" w:cs="Times New Roman" w:hint="eastAsia"/>
            <w:sz w:val="22"/>
          </w:rPr>
          <w:t xml:space="preserve">. </w:t>
        </w:r>
      </w:ins>
      <w:commentRangeEnd w:id="116"/>
      <w:r w:rsidR="007302D0">
        <w:rPr>
          <w:rStyle w:val="a7"/>
        </w:rPr>
        <w:commentReference w:id="116"/>
      </w:r>
      <w:ins w:id="118" w:author="agos" w:date="2019-10-11T01:37:00Z">
        <w:r w:rsidR="00F14577">
          <w:rPr>
            <w:rFonts w:ascii="Times New Roman" w:hAnsi="Times New Roman" w:cs="Times New Roman" w:hint="eastAsia"/>
            <w:sz w:val="22"/>
          </w:rPr>
          <w:t xml:space="preserve">However, </w:t>
        </w:r>
      </w:ins>
      <w:del w:id="119" w:author="agos" w:date="2019-10-02T09:02:00Z">
        <w:r w:rsidR="00C85D92" w:rsidRPr="00C1643B" w:rsidDel="00AE38F8">
          <w:rPr>
            <w:rFonts w:ascii="Times New Roman" w:hAnsi="Times New Roman" w:cs="Times New Roman"/>
            <w:sz w:val="22"/>
            <w:highlight w:val="magenta"/>
            <w:rPrChange w:id="120" w:author="Chizuko Okada" w:date="2019-10-02T15:06:00Z">
              <w:rPr>
                <w:rFonts w:ascii="Times New Roman" w:hAnsi="Times New Roman" w:cs="Times New Roman"/>
                <w:sz w:val="22"/>
              </w:rPr>
            </w:rPrChange>
          </w:rPr>
          <w:delText xml:space="preserve">so that </w:delText>
        </w:r>
        <w:r w:rsidR="00035598" w:rsidRPr="00C1643B" w:rsidDel="00AE38F8">
          <w:rPr>
            <w:rFonts w:ascii="Times New Roman" w:hAnsi="Times New Roman" w:cs="Times New Roman"/>
            <w:sz w:val="22"/>
            <w:highlight w:val="magenta"/>
            <w:rPrChange w:id="121" w:author="Chizuko Okada" w:date="2019-10-02T15:06:00Z">
              <w:rPr>
                <w:rFonts w:ascii="Times New Roman" w:hAnsi="Times New Roman" w:cs="Times New Roman"/>
                <w:sz w:val="22"/>
              </w:rPr>
            </w:rPrChange>
          </w:rPr>
          <w:delText>it could meet</w:delText>
        </w:r>
        <w:r w:rsidR="00DE3AC3" w:rsidRPr="00C1643B" w:rsidDel="00AE38F8">
          <w:rPr>
            <w:rFonts w:ascii="Times New Roman" w:hAnsi="Times New Roman" w:cs="Times New Roman"/>
            <w:sz w:val="22"/>
            <w:highlight w:val="magenta"/>
            <w:rPrChange w:id="122" w:author="Chizuko Okada" w:date="2019-10-02T15:06:00Z">
              <w:rPr>
                <w:rFonts w:ascii="Times New Roman" w:hAnsi="Times New Roman" w:cs="Times New Roman"/>
                <w:sz w:val="22"/>
              </w:rPr>
            </w:rPrChange>
          </w:rPr>
          <w:delText xml:space="preserve"> </w:delText>
        </w:r>
      </w:del>
      <w:del w:id="123" w:author="agos" w:date="2019-10-02T09:03:00Z">
        <w:r w:rsidR="00035598" w:rsidRPr="00C1643B" w:rsidDel="00AE38F8">
          <w:rPr>
            <w:rFonts w:ascii="Times New Roman" w:hAnsi="Times New Roman" w:cs="Times New Roman"/>
            <w:sz w:val="22"/>
            <w:highlight w:val="magenta"/>
            <w:rPrChange w:id="124" w:author="Chizuko Okada" w:date="2019-10-02T15:06:00Z">
              <w:rPr>
                <w:rFonts w:ascii="Times New Roman" w:hAnsi="Times New Roman" w:cs="Times New Roman"/>
                <w:sz w:val="22"/>
              </w:rPr>
            </w:rPrChange>
          </w:rPr>
          <w:delText xml:space="preserve">the </w:delText>
        </w:r>
        <w:r w:rsidR="00DE3AC3" w:rsidRPr="00C1643B" w:rsidDel="00AE38F8">
          <w:rPr>
            <w:rFonts w:ascii="Times New Roman" w:hAnsi="Times New Roman" w:cs="Times New Roman"/>
            <w:sz w:val="22"/>
            <w:highlight w:val="magenta"/>
            <w:rPrChange w:id="125" w:author="Chizuko Okada" w:date="2019-10-02T15:06:00Z">
              <w:rPr>
                <w:rFonts w:ascii="Times New Roman" w:hAnsi="Times New Roman" w:cs="Times New Roman"/>
                <w:sz w:val="22"/>
              </w:rPr>
            </w:rPrChange>
          </w:rPr>
          <w:delText>three directional requirement</w:delText>
        </w:r>
        <w:r w:rsidR="00035598" w:rsidRPr="00C1643B" w:rsidDel="00AE38F8">
          <w:rPr>
            <w:rFonts w:ascii="Times New Roman" w:hAnsi="Times New Roman" w:cs="Times New Roman"/>
            <w:sz w:val="22"/>
            <w:highlight w:val="magenta"/>
            <w:rPrChange w:id="126" w:author="Chizuko Okada" w:date="2019-10-02T15:06:00Z">
              <w:rPr>
                <w:rFonts w:ascii="Times New Roman" w:hAnsi="Times New Roman" w:cs="Times New Roman"/>
                <w:sz w:val="22"/>
              </w:rPr>
            </w:rPrChange>
          </w:rPr>
          <w:delText>s</w:delText>
        </w:r>
        <w:r w:rsidR="00D9475D" w:rsidRPr="00C1643B" w:rsidDel="00AE38F8">
          <w:rPr>
            <w:rFonts w:ascii="Times New Roman" w:hAnsi="Times New Roman" w:cs="Times New Roman"/>
            <w:sz w:val="22"/>
            <w:highlight w:val="magenta"/>
            <w:rPrChange w:id="127" w:author="Chizuko Okada" w:date="2019-10-02T15:06:00Z">
              <w:rPr>
                <w:rFonts w:ascii="Times New Roman" w:hAnsi="Times New Roman" w:cs="Times New Roman"/>
                <w:sz w:val="22"/>
              </w:rPr>
            </w:rPrChange>
          </w:rPr>
          <w:delText xml:space="preserve">: </w:delText>
        </w:r>
      </w:del>
      <w:del w:id="128" w:author="agos" w:date="2019-10-02T10:39:00Z">
        <w:r w:rsidR="00C110F1" w:rsidRPr="00C1643B" w:rsidDel="004D7134">
          <w:rPr>
            <w:rFonts w:ascii="Times New Roman" w:hAnsi="Times New Roman" w:cs="Times New Roman"/>
            <w:sz w:val="22"/>
            <w:highlight w:val="magenta"/>
            <w:rPrChange w:id="129" w:author="Chizuko Okada" w:date="2019-10-02T15:06:00Z">
              <w:rPr>
                <w:rFonts w:ascii="Times New Roman" w:hAnsi="Times New Roman" w:cs="Times New Roman"/>
                <w:sz w:val="22"/>
              </w:rPr>
            </w:rPrChange>
          </w:rPr>
          <w:delText>mathematical</w:delText>
        </w:r>
        <w:r w:rsidR="005B0301" w:rsidRPr="00C1643B" w:rsidDel="004D7134">
          <w:rPr>
            <w:rFonts w:ascii="Times New Roman" w:hAnsi="Times New Roman" w:cs="Times New Roman"/>
            <w:sz w:val="22"/>
            <w:highlight w:val="magenta"/>
            <w:rPrChange w:id="130" w:author="Chizuko Okada" w:date="2019-10-02T15:06:00Z">
              <w:rPr>
                <w:rFonts w:ascii="Times New Roman" w:hAnsi="Times New Roman" w:cs="Times New Roman"/>
                <w:sz w:val="22"/>
              </w:rPr>
            </w:rPrChange>
          </w:rPr>
          <w:delText xml:space="preserve"> rigorousness and business demand</w:delText>
        </w:r>
        <w:r w:rsidR="00C110F1" w:rsidRPr="00C1643B" w:rsidDel="004D7134">
          <w:rPr>
            <w:rFonts w:ascii="Times New Roman" w:hAnsi="Times New Roman" w:cs="Times New Roman"/>
            <w:sz w:val="22"/>
            <w:highlight w:val="magenta"/>
            <w:rPrChange w:id="131" w:author="Chizuko Okada" w:date="2019-10-02T15:06:00Z">
              <w:rPr>
                <w:rFonts w:ascii="Times New Roman" w:hAnsi="Times New Roman" w:cs="Times New Roman"/>
                <w:sz w:val="22"/>
              </w:rPr>
            </w:rPrChange>
          </w:rPr>
          <w:delText>s</w:delText>
        </w:r>
        <w:r w:rsidR="005B0301" w:rsidRPr="00C1643B" w:rsidDel="004D7134">
          <w:rPr>
            <w:rFonts w:ascii="Times New Roman" w:hAnsi="Times New Roman" w:cs="Times New Roman"/>
            <w:sz w:val="22"/>
            <w:highlight w:val="magenta"/>
            <w:rPrChange w:id="132" w:author="Chizuko Okada" w:date="2019-10-02T15:06:00Z">
              <w:rPr>
                <w:rFonts w:ascii="Times New Roman" w:hAnsi="Times New Roman" w:cs="Times New Roman"/>
                <w:sz w:val="22"/>
              </w:rPr>
            </w:rPrChange>
          </w:rPr>
          <w:delText xml:space="preserve"> of Japan Post and AM One. </w:delText>
        </w:r>
      </w:del>
      <w:ins w:id="133" w:author="agos" w:date="2019-10-02T10:50:00Z">
        <w:r w:rsidR="00C262B9">
          <w:rPr>
            <w:rFonts w:ascii="Times New Roman" w:hAnsi="Times New Roman" w:cs="Times New Roman" w:hint="eastAsia"/>
            <w:sz w:val="22"/>
          </w:rPr>
          <w:t>a</w:t>
        </w:r>
      </w:ins>
      <w:ins w:id="134" w:author="agos" w:date="2019-10-02T09:19:00Z">
        <w:r w:rsidR="00F001B5" w:rsidRPr="00D9004F">
          <w:rPr>
            <w:rFonts w:ascii="Times New Roman" w:hAnsi="Times New Roman" w:cs="Times New Roman"/>
            <w:sz w:val="22"/>
          </w:rPr>
          <w:t xml:space="preserve">s the only person who knew every stakeholder’s </w:t>
        </w:r>
        <w:del w:id="135" w:author="Chizuko Okada" w:date="2019-10-02T14:41:00Z">
          <w:r w:rsidR="00F001B5" w:rsidRPr="00D9004F" w:rsidDel="00E85223">
            <w:rPr>
              <w:rFonts w:ascii="Times New Roman" w:hAnsi="Times New Roman" w:cs="Times New Roman"/>
              <w:sz w:val="22"/>
            </w:rPr>
            <w:delText xml:space="preserve">points of compromise and </w:delText>
          </w:r>
        </w:del>
        <w:r w:rsidR="00F001B5" w:rsidRPr="00D9004F">
          <w:rPr>
            <w:rFonts w:ascii="Times New Roman" w:hAnsi="Times New Roman" w:cs="Times New Roman"/>
            <w:sz w:val="22"/>
          </w:rPr>
          <w:t xml:space="preserve">bottom lines, I </w:t>
        </w:r>
      </w:ins>
      <w:ins w:id="136" w:author="agos" w:date="2019-10-11T01:38:00Z">
        <w:r w:rsidR="00F14577" w:rsidRPr="00F14577">
          <w:rPr>
            <w:rFonts w:ascii="Times New Roman" w:hAnsi="Times New Roman" w:cs="Times New Roman" w:hint="eastAsia"/>
            <w:sz w:val="22"/>
            <w:highlight w:val="magenta"/>
            <w:rPrChange w:id="137" w:author="agos" w:date="2019-10-11T01:38:00Z">
              <w:rPr>
                <w:rFonts w:ascii="Times New Roman" w:hAnsi="Times New Roman" w:cs="Times New Roman" w:hint="eastAsia"/>
                <w:sz w:val="22"/>
              </w:rPr>
            </w:rPrChange>
          </w:rPr>
          <w:t>firstly</w:t>
        </w:r>
        <w:r w:rsidR="00F14577">
          <w:rPr>
            <w:rFonts w:ascii="Times New Roman" w:hAnsi="Times New Roman" w:cs="Times New Roman" w:hint="eastAsia"/>
            <w:sz w:val="22"/>
          </w:rPr>
          <w:t xml:space="preserve"> </w:t>
        </w:r>
      </w:ins>
      <w:ins w:id="138" w:author="agos" w:date="2019-10-02T09:19:00Z">
        <w:r w:rsidR="00F001B5">
          <w:rPr>
            <w:rFonts w:ascii="Times New Roman" w:hAnsi="Times New Roman" w:cs="Times New Roman" w:hint="eastAsia"/>
            <w:sz w:val="22"/>
          </w:rPr>
          <w:t xml:space="preserve">should </w:t>
        </w:r>
        <w:r w:rsidR="00F001B5">
          <w:rPr>
            <w:rFonts w:ascii="Times New Roman" w:hAnsi="Times New Roman" w:cs="Times New Roman"/>
            <w:sz w:val="22"/>
          </w:rPr>
          <w:t>provide</w:t>
        </w:r>
        <w:r w:rsidR="00F001B5" w:rsidRPr="00D9004F">
          <w:rPr>
            <w:rFonts w:ascii="Times New Roman" w:hAnsi="Times New Roman" w:cs="Times New Roman"/>
            <w:sz w:val="22"/>
          </w:rPr>
          <w:t xml:space="preserve"> the optimal model </w:t>
        </w:r>
      </w:ins>
      <w:ins w:id="139" w:author="Chizuko Okada" w:date="2019-10-02T14:59:00Z">
        <w:r w:rsidR="007302D0">
          <w:rPr>
            <w:rFonts w:ascii="Times New Roman" w:hAnsi="Times New Roman" w:cs="Times New Roman" w:hint="eastAsia"/>
            <w:sz w:val="22"/>
          </w:rPr>
          <w:t xml:space="preserve">for them </w:t>
        </w:r>
      </w:ins>
      <w:ins w:id="140" w:author="agos" w:date="2019-10-02T09:19:00Z">
        <w:del w:id="141" w:author="Chizuko Okada" w:date="2019-10-02T14:42:00Z">
          <w:r w:rsidR="00F001B5" w:rsidRPr="00D9004F" w:rsidDel="00E85223">
            <w:rPr>
              <w:rFonts w:ascii="Times New Roman" w:hAnsi="Times New Roman" w:cs="Times New Roman"/>
              <w:sz w:val="22"/>
            </w:rPr>
            <w:delText xml:space="preserve">by grasping everyone’s comfortable area </w:delText>
          </w:r>
        </w:del>
        <w:r w:rsidR="00F001B5" w:rsidRPr="00D9004F">
          <w:rPr>
            <w:rFonts w:ascii="Times New Roman" w:hAnsi="Times New Roman" w:cs="Times New Roman"/>
            <w:sz w:val="22"/>
          </w:rPr>
          <w:t xml:space="preserve">through </w:t>
        </w:r>
        <w:r w:rsidR="00F001B5">
          <w:rPr>
            <w:rFonts w:ascii="Times New Roman" w:hAnsi="Times New Roman" w:cs="Times New Roman"/>
            <w:sz w:val="22"/>
          </w:rPr>
          <w:t>negotiations</w:t>
        </w:r>
        <w:r w:rsidR="00F001B5" w:rsidRPr="00D9004F">
          <w:rPr>
            <w:rFonts w:ascii="Times New Roman" w:hAnsi="Times New Roman" w:cs="Times New Roman"/>
            <w:sz w:val="22"/>
          </w:rPr>
          <w:t xml:space="preserve">. </w:t>
        </w:r>
      </w:ins>
      <w:r w:rsidR="00D76C71" w:rsidRPr="00D9004F">
        <w:rPr>
          <w:rFonts w:ascii="Times New Roman" w:hAnsi="Times New Roman" w:cs="Times New Roman"/>
          <w:sz w:val="22"/>
        </w:rPr>
        <w:t>Japan Post expected the model intuitive and easy to interpret</w:t>
      </w:r>
      <w:del w:id="142" w:author="agos" w:date="2019-10-02T09:35:00Z">
        <w:r w:rsidR="00D76C71" w:rsidRPr="00D9004F" w:rsidDel="00BC070C">
          <w:rPr>
            <w:rFonts w:ascii="Times New Roman" w:hAnsi="Times New Roman" w:cs="Times New Roman"/>
            <w:sz w:val="22"/>
          </w:rPr>
          <w:delText xml:space="preserve">; </w:delText>
        </w:r>
      </w:del>
      <w:ins w:id="143" w:author="agos" w:date="2019-10-02T09:35:00Z">
        <w:r w:rsidR="00BC070C">
          <w:rPr>
            <w:rFonts w:ascii="Times New Roman" w:hAnsi="Times New Roman" w:cs="Times New Roman" w:hint="eastAsia"/>
            <w:sz w:val="22"/>
          </w:rPr>
          <w:t>.</w:t>
        </w:r>
        <w:r w:rsidR="00BC070C" w:rsidRPr="00D9004F">
          <w:rPr>
            <w:rFonts w:ascii="Times New Roman" w:hAnsi="Times New Roman" w:cs="Times New Roman"/>
            <w:sz w:val="22"/>
          </w:rPr>
          <w:t xml:space="preserve"> </w:t>
        </w:r>
      </w:ins>
      <w:del w:id="144" w:author="agos" w:date="2019-10-02T09:35:00Z">
        <w:r w:rsidR="00D76C71" w:rsidRPr="00D9004F" w:rsidDel="00BC070C">
          <w:rPr>
            <w:rFonts w:ascii="Times New Roman" w:hAnsi="Times New Roman" w:cs="Times New Roman"/>
            <w:sz w:val="22"/>
          </w:rPr>
          <w:delText xml:space="preserve">on </w:delText>
        </w:r>
      </w:del>
      <w:ins w:id="145" w:author="agos" w:date="2019-10-02T09:35:00Z">
        <w:r w:rsidR="00BC070C">
          <w:rPr>
            <w:rFonts w:ascii="Times New Roman" w:hAnsi="Times New Roman" w:cs="Times New Roman" w:hint="eastAsia"/>
            <w:sz w:val="22"/>
          </w:rPr>
          <w:t>O</w:t>
        </w:r>
        <w:r w:rsidR="00BC070C" w:rsidRPr="00D9004F">
          <w:rPr>
            <w:rFonts w:ascii="Times New Roman" w:hAnsi="Times New Roman" w:cs="Times New Roman"/>
            <w:sz w:val="22"/>
          </w:rPr>
          <w:t xml:space="preserve">n </w:t>
        </w:r>
      </w:ins>
      <w:r w:rsidR="00D76C71" w:rsidRPr="00D9004F">
        <w:rPr>
          <w:rFonts w:ascii="Times New Roman" w:hAnsi="Times New Roman" w:cs="Times New Roman"/>
          <w:sz w:val="22"/>
        </w:rPr>
        <w:t xml:space="preserve">the other hand, AM One valued </w:t>
      </w:r>
      <w:ins w:id="146" w:author="Chizuko Okada" w:date="2019-10-02T15:00:00Z">
        <w:r w:rsidR="008846C1">
          <w:rPr>
            <w:rFonts w:ascii="Times New Roman" w:hAnsi="Times New Roman" w:cs="Times New Roman"/>
            <w:sz w:val="22"/>
          </w:rPr>
          <w:t>alignment</w:t>
        </w:r>
        <w:r w:rsidR="008846C1">
          <w:rPr>
            <w:rFonts w:ascii="Times New Roman" w:hAnsi="Times New Roman" w:cs="Times New Roman" w:hint="eastAsia"/>
            <w:sz w:val="22"/>
          </w:rPr>
          <w:t xml:space="preserve"> with </w:t>
        </w:r>
      </w:ins>
      <w:del w:id="147" w:author="Chizuko Okada" w:date="2019-10-02T14:59:00Z">
        <w:r w:rsidR="004B4C5B" w:rsidRPr="00D9004F" w:rsidDel="008846C1">
          <w:rPr>
            <w:rFonts w:ascii="Times New Roman" w:hAnsi="Times New Roman" w:cs="Times New Roman"/>
            <w:sz w:val="22"/>
          </w:rPr>
          <w:delText xml:space="preserve">the result </w:delText>
        </w:r>
      </w:del>
      <w:del w:id="148" w:author="Chizuko Okada" w:date="2019-10-02T15:00:00Z">
        <w:r w:rsidR="004B4C5B" w:rsidRPr="00D9004F" w:rsidDel="008846C1">
          <w:rPr>
            <w:rFonts w:ascii="Times New Roman" w:hAnsi="Times New Roman" w:cs="Times New Roman"/>
            <w:sz w:val="22"/>
          </w:rPr>
          <w:delText xml:space="preserve">that did not contradict </w:delText>
        </w:r>
      </w:del>
      <w:r w:rsidR="004B4C5B" w:rsidRPr="00D9004F">
        <w:rPr>
          <w:rFonts w:ascii="Times New Roman" w:hAnsi="Times New Roman" w:cs="Times New Roman"/>
          <w:sz w:val="22"/>
        </w:rPr>
        <w:t xml:space="preserve">the </w:t>
      </w:r>
      <w:del w:id="149" w:author="Chizuko Okada" w:date="2019-10-02T15:00:00Z">
        <w:r w:rsidR="004B4C5B" w:rsidRPr="00D9004F" w:rsidDel="008846C1">
          <w:rPr>
            <w:rFonts w:ascii="Times New Roman" w:hAnsi="Times New Roman" w:cs="Times New Roman"/>
            <w:sz w:val="22"/>
          </w:rPr>
          <w:delText>story of sales proposal</w:delText>
        </w:r>
        <w:r w:rsidR="00642C18" w:rsidDel="008846C1">
          <w:rPr>
            <w:rFonts w:ascii="Times New Roman" w:hAnsi="Times New Roman" w:cs="Times New Roman"/>
            <w:sz w:val="22"/>
          </w:rPr>
          <w:delText xml:space="preserve"> </w:delText>
        </w:r>
        <w:r w:rsidR="004B4C5B" w:rsidRPr="00D9004F" w:rsidDel="008846C1">
          <w:rPr>
            <w:rFonts w:ascii="Times New Roman" w:hAnsi="Times New Roman" w:cs="Times New Roman"/>
            <w:sz w:val="22"/>
          </w:rPr>
          <w:delText xml:space="preserve">and </w:delText>
        </w:r>
      </w:del>
      <w:del w:id="150" w:author="Chizuko Okada" w:date="2019-10-02T14:42:00Z">
        <w:r w:rsidR="00546F57" w:rsidRPr="00D9004F" w:rsidDel="00E85223">
          <w:rPr>
            <w:rFonts w:ascii="Times New Roman" w:hAnsi="Times New Roman" w:cs="Times New Roman"/>
            <w:sz w:val="22"/>
          </w:rPr>
          <w:delText xml:space="preserve">whether </w:delText>
        </w:r>
      </w:del>
      <w:del w:id="151" w:author="Chizuko Okada" w:date="2019-10-02T15:00:00Z">
        <w:r w:rsidR="00546F57" w:rsidRPr="00D9004F" w:rsidDel="008846C1">
          <w:rPr>
            <w:rFonts w:ascii="Times New Roman" w:hAnsi="Times New Roman" w:cs="Times New Roman"/>
            <w:sz w:val="22"/>
          </w:rPr>
          <w:delText xml:space="preserve">the </w:delText>
        </w:r>
      </w:del>
      <w:ins w:id="152" w:author="Chizuko Okada" w:date="2019-10-02T14:42:00Z">
        <w:r w:rsidR="00E85223" w:rsidRPr="00D9004F">
          <w:rPr>
            <w:rFonts w:ascii="Times New Roman" w:hAnsi="Times New Roman" w:cs="Times New Roman"/>
            <w:sz w:val="22"/>
          </w:rPr>
          <w:t xml:space="preserve">designed </w:t>
        </w:r>
      </w:ins>
      <w:r w:rsidR="00546F57" w:rsidRPr="00D9004F">
        <w:rPr>
          <w:rFonts w:ascii="Times New Roman" w:hAnsi="Times New Roman" w:cs="Times New Roman"/>
          <w:sz w:val="22"/>
        </w:rPr>
        <w:t xml:space="preserve">investment strategy </w:t>
      </w:r>
      <w:del w:id="153" w:author="Chizuko Okada" w:date="2019-10-02T14:42:00Z">
        <w:r w:rsidR="00546F57" w:rsidRPr="00D9004F" w:rsidDel="00E85223">
          <w:rPr>
            <w:rFonts w:ascii="Times New Roman" w:hAnsi="Times New Roman" w:cs="Times New Roman"/>
            <w:sz w:val="22"/>
          </w:rPr>
          <w:delText xml:space="preserve">designed </w:delText>
        </w:r>
      </w:del>
      <w:r w:rsidR="00546F57" w:rsidRPr="00D9004F">
        <w:rPr>
          <w:rFonts w:ascii="Times New Roman" w:hAnsi="Times New Roman" w:cs="Times New Roman"/>
          <w:sz w:val="22"/>
        </w:rPr>
        <w:t xml:space="preserve">based on </w:t>
      </w:r>
      <w:ins w:id="154" w:author="Chizuko Okada" w:date="2019-10-02T14:43:00Z">
        <w:r w:rsidR="00E85223">
          <w:rPr>
            <w:rFonts w:ascii="Times New Roman" w:hAnsi="Times New Roman" w:cs="Times New Roman"/>
            <w:sz w:val="22"/>
          </w:rPr>
          <w:t>profitability</w:t>
        </w:r>
      </w:ins>
      <w:del w:id="155" w:author="Chizuko Okada" w:date="2019-10-02T14:43:00Z">
        <w:r w:rsidR="00546F57" w:rsidRPr="00D9004F" w:rsidDel="00E85223">
          <w:rPr>
            <w:rFonts w:ascii="Times New Roman" w:hAnsi="Times New Roman" w:cs="Times New Roman"/>
            <w:sz w:val="22"/>
          </w:rPr>
          <w:delText xml:space="preserve">the </w:delText>
        </w:r>
        <w:r w:rsidR="006F13CD" w:rsidRPr="00D9004F" w:rsidDel="00E85223">
          <w:rPr>
            <w:rFonts w:ascii="Times New Roman" w:hAnsi="Times New Roman" w:cs="Times New Roman"/>
            <w:sz w:val="22"/>
          </w:rPr>
          <w:delText xml:space="preserve">result </w:delText>
        </w:r>
      </w:del>
      <w:ins w:id="156" w:author="agos" w:date="2019-10-02T09:14:00Z">
        <w:del w:id="157" w:author="Chizuko Okada" w:date="2019-10-02T14:43:00Z">
          <w:r w:rsidR="00EC65F0" w:rsidDel="00E85223">
            <w:rPr>
              <w:rFonts w:ascii="Times New Roman" w:hAnsi="Times New Roman" w:cs="Times New Roman"/>
              <w:sz w:val="22"/>
            </w:rPr>
            <w:delText>outcome</w:delText>
          </w:r>
          <w:r w:rsidR="00EC65F0" w:rsidRPr="00D9004F" w:rsidDel="00E85223">
            <w:rPr>
              <w:rFonts w:ascii="Times New Roman" w:hAnsi="Times New Roman" w:cs="Times New Roman"/>
              <w:sz w:val="22"/>
            </w:rPr>
            <w:delText xml:space="preserve"> </w:delText>
          </w:r>
        </w:del>
      </w:ins>
      <w:del w:id="158" w:author="Chizuko Okada" w:date="2019-10-02T14:43:00Z">
        <w:r w:rsidR="00AA16FE" w:rsidDel="00E85223">
          <w:rPr>
            <w:rFonts w:ascii="Times New Roman" w:hAnsi="Times New Roman" w:cs="Times New Roman" w:hint="eastAsia"/>
            <w:sz w:val="22"/>
          </w:rPr>
          <w:delText xml:space="preserve">could </w:delText>
        </w:r>
        <w:r w:rsidR="00AA16FE" w:rsidDel="00E85223">
          <w:rPr>
            <w:rFonts w:ascii="Times New Roman" w:hAnsi="Times New Roman" w:cs="Times New Roman"/>
            <w:sz w:val="22"/>
          </w:rPr>
          <w:delText>produce</w:delText>
        </w:r>
        <w:r w:rsidR="006F13CD" w:rsidRPr="00D9004F" w:rsidDel="00E85223">
          <w:rPr>
            <w:rFonts w:ascii="Times New Roman" w:hAnsi="Times New Roman" w:cs="Times New Roman"/>
            <w:sz w:val="22"/>
          </w:rPr>
          <w:delText xml:space="preserve"> stable </w:delText>
        </w:r>
        <w:r w:rsidR="00546F57" w:rsidRPr="00D9004F" w:rsidDel="00E85223">
          <w:rPr>
            <w:rFonts w:ascii="Times New Roman" w:hAnsi="Times New Roman" w:cs="Times New Roman"/>
            <w:sz w:val="22"/>
          </w:rPr>
          <w:delText>return</w:delText>
        </w:r>
        <w:r w:rsidR="00BD233F" w:rsidRPr="00D9004F" w:rsidDel="00E85223">
          <w:rPr>
            <w:rFonts w:ascii="Times New Roman" w:hAnsi="Times New Roman" w:cs="Times New Roman"/>
            <w:sz w:val="22"/>
          </w:rPr>
          <w:delText>s</w:delText>
        </w:r>
        <w:r w:rsidR="00DF60A2" w:rsidRPr="00D9004F" w:rsidDel="00E85223">
          <w:rPr>
            <w:rFonts w:ascii="Times New Roman" w:hAnsi="Times New Roman" w:cs="Times New Roman"/>
            <w:sz w:val="22"/>
          </w:rPr>
          <w:delText xml:space="preserve"> or not</w:delText>
        </w:r>
      </w:del>
      <w:r w:rsidR="00DF60A2" w:rsidRPr="00D9004F">
        <w:rPr>
          <w:rFonts w:ascii="Times New Roman" w:hAnsi="Times New Roman" w:cs="Times New Roman"/>
          <w:sz w:val="22"/>
        </w:rPr>
        <w:t>.</w:t>
      </w:r>
      <w:r w:rsidR="002C3A46" w:rsidRPr="00D9004F">
        <w:rPr>
          <w:rFonts w:ascii="Times New Roman" w:hAnsi="Times New Roman" w:cs="Times New Roman"/>
          <w:sz w:val="22"/>
        </w:rPr>
        <w:t xml:space="preserve"> </w:t>
      </w:r>
      <w:del w:id="159" w:author="agos" w:date="2019-10-02T09:19:00Z">
        <w:r w:rsidR="002C3A46" w:rsidRPr="00A7228A" w:rsidDel="00F001B5">
          <w:rPr>
            <w:rFonts w:ascii="Times New Roman" w:hAnsi="Times New Roman" w:cs="Times New Roman"/>
            <w:sz w:val="22"/>
            <w:highlight w:val="magenta"/>
            <w:rPrChange w:id="160" w:author="agos" w:date="2019-10-11T01:23:00Z">
              <w:rPr>
                <w:rFonts w:ascii="Times New Roman" w:hAnsi="Times New Roman" w:cs="Times New Roman"/>
                <w:sz w:val="22"/>
              </w:rPr>
            </w:rPrChange>
          </w:rPr>
          <w:delText xml:space="preserve">As the only person who knew </w:delText>
        </w:r>
        <w:r w:rsidR="00A91DB8" w:rsidRPr="00A7228A" w:rsidDel="00F001B5">
          <w:rPr>
            <w:rFonts w:ascii="Times New Roman" w:hAnsi="Times New Roman" w:cs="Times New Roman"/>
            <w:sz w:val="22"/>
            <w:highlight w:val="magenta"/>
            <w:rPrChange w:id="161" w:author="agos" w:date="2019-10-11T01:23:00Z">
              <w:rPr>
                <w:rFonts w:ascii="Times New Roman" w:hAnsi="Times New Roman" w:cs="Times New Roman"/>
                <w:sz w:val="22"/>
              </w:rPr>
            </w:rPrChange>
          </w:rPr>
          <w:delText xml:space="preserve">every stakeholder’s </w:delText>
        </w:r>
        <w:r w:rsidR="00D7529A" w:rsidRPr="00A7228A" w:rsidDel="00F001B5">
          <w:rPr>
            <w:rFonts w:ascii="Times New Roman" w:hAnsi="Times New Roman" w:cs="Times New Roman"/>
            <w:sz w:val="22"/>
            <w:highlight w:val="magenta"/>
            <w:rPrChange w:id="162" w:author="agos" w:date="2019-10-11T01:23:00Z">
              <w:rPr>
                <w:rFonts w:ascii="Times New Roman" w:hAnsi="Times New Roman" w:cs="Times New Roman"/>
                <w:sz w:val="22"/>
              </w:rPr>
            </w:rPrChange>
          </w:rPr>
          <w:delText xml:space="preserve">points of compromise and bottom lines, </w:delText>
        </w:r>
        <w:r w:rsidR="006F13CD" w:rsidRPr="00A7228A" w:rsidDel="00F001B5">
          <w:rPr>
            <w:rFonts w:ascii="Times New Roman" w:hAnsi="Times New Roman" w:cs="Times New Roman"/>
            <w:sz w:val="22"/>
            <w:highlight w:val="magenta"/>
            <w:rPrChange w:id="163" w:author="agos" w:date="2019-10-11T01:23:00Z">
              <w:rPr>
                <w:rFonts w:ascii="Times New Roman" w:hAnsi="Times New Roman" w:cs="Times New Roman"/>
                <w:sz w:val="22"/>
              </w:rPr>
            </w:rPrChange>
          </w:rPr>
          <w:delText xml:space="preserve">I provided the optimal model </w:delText>
        </w:r>
        <w:r w:rsidR="00101D53" w:rsidRPr="00A7228A" w:rsidDel="00F001B5">
          <w:rPr>
            <w:rFonts w:ascii="Times New Roman" w:hAnsi="Times New Roman" w:cs="Times New Roman"/>
            <w:sz w:val="22"/>
            <w:highlight w:val="magenta"/>
            <w:rPrChange w:id="164" w:author="agos" w:date="2019-10-11T01:23:00Z">
              <w:rPr>
                <w:rFonts w:ascii="Times New Roman" w:hAnsi="Times New Roman" w:cs="Times New Roman"/>
                <w:sz w:val="22"/>
              </w:rPr>
            </w:rPrChange>
          </w:rPr>
          <w:delText xml:space="preserve">by </w:delText>
        </w:r>
        <w:r w:rsidR="006F13CD" w:rsidRPr="00A7228A" w:rsidDel="00F001B5">
          <w:rPr>
            <w:rFonts w:ascii="Times New Roman" w:hAnsi="Times New Roman" w:cs="Times New Roman"/>
            <w:sz w:val="22"/>
            <w:highlight w:val="magenta"/>
            <w:rPrChange w:id="165" w:author="agos" w:date="2019-10-11T01:23:00Z">
              <w:rPr>
                <w:rFonts w:ascii="Times New Roman" w:hAnsi="Times New Roman" w:cs="Times New Roman"/>
                <w:sz w:val="22"/>
              </w:rPr>
            </w:rPrChange>
          </w:rPr>
          <w:delText xml:space="preserve">grasping everyone’s comfortable area </w:delText>
        </w:r>
        <w:r w:rsidR="00886E8A" w:rsidRPr="00A7228A" w:rsidDel="00F001B5">
          <w:rPr>
            <w:rFonts w:ascii="Times New Roman" w:hAnsi="Times New Roman" w:cs="Times New Roman"/>
            <w:sz w:val="22"/>
            <w:highlight w:val="magenta"/>
            <w:rPrChange w:id="166" w:author="agos" w:date="2019-10-11T01:23:00Z">
              <w:rPr>
                <w:rFonts w:ascii="Times New Roman" w:hAnsi="Times New Roman" w:cs="Times New Roman"/>
                <w:sz w:val="22"/>
              </w:rPr>
            </w:rPrChange>
          </w:rPr>
          <w:delText xml:space="preserve">through </w:delText>
        </w:r>
        <w:r w:rsidR="00E835CD" w:rsidRPr="00A7228A" w:rsidDel="00F001B5">
          <w:rPr>
            <w:rFonts w:ascii="Times New Roman" w:hAnsi="Times New Roman" w:cs="Times New Roman"/>
            <w:sz w:val="22"/>
            <w:highlight w:val="magenta"/>
            <w:rPrChange w:id="167" w:author="agos" w:date="2019-10-11T01:23:00Z">
              <w:rPr>
                <w:rFonts w:ascii="Times New Roman" w:hAnsi="Times New Roman" w:cs="Times New Roman"/>
                <w:sz w:val="22"/>
              </w:rPr>
            </w:rPrChange>
          </w:rPr>
          <w:delText>negotiations</w:delText>
        </w:r>
      </w:del>
      <w:del w:id="168" w:author="agos" w:date="2019-10-02T09:04:00Z">
        <w:r w:rsidR="00E835CD" w:rsidRPr="00A7228A" w:rsidDel="00AE38F8">
          <w:rPr>
            <w:rFonts w:ascii="Times New Roman" w:hAnsi="Times New Roman" w:cs="Times New Roman"/>
            <w:sz w:val="22"/>
            <w:highlight w:val="magenta"/>
            <w:rPrChange w:id="169" w:author="agos" w:date="2019-10-11T01:23:00Z">
              <w:rPr>
                <w:rFonts w:ascii="Times New Roman" w:hAnsi="Times New Roman" w:cs="Times New Roman"/>
                <w:sz w:val="22"/>
              </w:rPr>
            </w:rPrChange>
          </w:rPr>
          <w:delText xml:space="preserve"> and adjusting </w:delText>
        </w:r>
        <w:r w:rsidR="00101D53" w:rsidRPr="00A7228A" w:rsidDel="00AE38F8">
          <w:rPr>
            <w:rFonts w:ascii="Times New Roman" w:hAnsi="Times New Roman" w:cs="Times New Roman"/>
            <w:sz w:val="22"/>
            <w:highlight w:val="magenta"/>
            <w:rPrChange w:id="170" w:author="agos" w:date="2019-10-11T01:23:00Z">
              <w:rPr>
                <w:rFonts w:ascii="Times New Roman" w:hAnsi="Times New Roman" w:cs="Times New Roman"/>
                <w:sz w:val="22"/>
              </w:rPr>
            </w:rPrChange>
          </w:rPr>
          <w:delText>the model</w:delText>
        </w:r>
      </w:del>
      <w:del w:id="171" w:author="agos" w:date="2019-10-02T09:19:00Z">
        <w:r w:rsidR="00101D53" w:rsidRPr="00A7228A" w:rsidDel="00F001B5">
          <w:rPr>
            <w:rFonts w:ascii="Times New Roman" w:hAnsi="Times New Roman" w:cs="Times New Roman"/>
            <w:sz w:val="22"/>
            <w:highlight w:val="magenta"/>
            <w:rPrChange w:id="172" w:author="agos" w:date="2019-10-11T01:23:00Z">
              <w:rPr>
                <w:rFonts w:ascii="Times New Roman" w:hAnsi="Times New Roman" w:cs="Times New Roman"/>
                <w:sz w:val="22"/>
              </w:rPr>
            </w:rPrChange>
          </w:rPr>
          <w:delText xml:space="preserve">. </w:delText>
        </w:r>
      </w:del>
      <w:del w:id="173" w:author="agos" w:date="2019-10-11T01:22:00Z">
        <w:r w:rsidR="00101D53" w:rsidRPr="00A7228A" w:rsidDel="00A7228A">
          <w:rPr>
            <w:rFonts w:ascii="Times New Roman" w:hAnsi="Times New Roman" w:cs="Times New Roman"/>
            <w:sz w:val="22"/>
            <w:highlight w:val="magenta"/>
            <w:rPrChange w:id="174" w:author="agos" w:date="2019-10-11T01:23:00Z">
              <w:rPr>
                <w:rFonts w:ascii="Times New Roman" w:hAnsi="Times New Roman" w:cs="Times New Roman"/>
                <w:sz w:val="22"/>
              </w:rPr>
            </w:rPrChange>
          </w:rPr>
          <w:delText>Second</w:delText>
        </w:r>
        <w:r w:rsidR="001E7810" w:rsidRPr="00A7228A" w:rsidDel="00A7228A">
          <w:rPr>
            <w:rFonts w:ascii="Times New Roman" w:hAnsi="Times New Roman" w:cs="Times New Roman"/>
            <w:sz w:val="22"/>
            <w:highlight w:val="magenta"/>
            <w:rPrChange w:id="175" w:author="agos" w:date="2019-10-11T01:23:00Z">
              <w:rPr>
                <w:rFonts w:ascii="Times New Roman" w:hAnsi="Times New Roman" w:cs="Times New Roman"/>
                <w:sz w:val="22"/>
              </w:rPr>
            </w:rPrChange>
          </w:rPr>
          <w:delText>ly</w:delText>
        </w:r>
        <w:r w:rsidR="00101D53" w:rsidRPr="00A7228A" w:rsidDel="00A7228A">
          <w:rPr>
            <w:rFonts w:ascii="Times New Roman" w:hAnsi="Times New Roman" w:cs="Times New Roman"/>
            <w:sz w:val="22"/>
            <w:highlight w:val="magenta"/>
            <w:rPrChange w:id="176" w:author="agos" w:date="2019-10-11T01:23:00Z">
              <w:rPr>
                <w:rFonts w:ascii="Times New Roman" w:hAnsi="Times New Roman" w:cs="Times New Roman"/>
                <w:sz w:val="22"/>
              </w:rPr>
            </w:rPrChange>
          </w:rPr>
          <w:delText xml:space="preserve">, </w:delText>
        </w:r>
        <w:r w:rsidR="0085091A" w:rsidRPr="00A7228A" w:rsidDel="00A7228A">
          <w:rPr>
            <w:rFonts w:ascii="Times New Roman" w:hAnsi="Times New Roman" w:cs="Times New Roman"/>
            <w:sz w:val="22"/>
            <w:highlight w:val="magenta"/>
            <w:rPrChange w:id="177" w:author="agos" w:date="2019-10-11T01:23:00Z">
              <w:rPr>
                <w:rFonts w:ascii="Times New Roman" w:hAnsi="Times New Roman" w:cs="Times New Roman"/>
                <w:sz w:val="22"/>
              </w:rPr>
            </w:rPrChange>
          </w:rPr>
          <w:delText xml:space="preserve">Japan Post </w:delText>
        </w:r>
      </w:del>
      <w:del w:id="178" w:author="agos" w:date="2019-10-02T09:20:00Z">
        <w:r w:rsidR="0085091A" w:rsidRPr="00A7228A" w:rsidDel="00F001B5">
          <w:rPr>
            <w:rFonts w:ascii="Times New Roman" w:hAnsi="Times New Roman" w:cs="Times New Roman"/>
            <w:sz w:val="22"/>
            <w:highlight w:val="magenta"/>
            <w:rPrChange w:id="179" w:author="agos" w:date="2019-10-11T01:23:00Z">
              <w:rPr>
                <w:rFonts w:ascii="Times New Roman" w:hAnsi="Times New Roman" w:cs="Times New Roman"/>
                <w:sz w:val="22"/>
              </w:rPr>
            </w:rPrChange>
          </w:rPr>
          <w:delText>was unk</w:delText>
        </w:r>
        <w:r w:rsidR="00AA16FE" w:rsidRPr="00A7228A" w:rsidDel="00F001B5">
          <w:rPr>
            <w:rFonts w:ascii="Times New Roman" w:hAnsi="Times New Roman" w:cs="Times New Roman"/>
            <w:sz w:val="22"/>
            <w:highlight w:val="magenta"/>
            <w:rPrChange w:id="180" w:author="agos" w:date="2019-10-11T01:23:00Z">
              <w:rPr>
                <w:rFonts w:ascii="Times New Roman" w:hAnsi="Times New Roman" w:cs="Times New Roman"/>
                <w:sz w:val="22"/>
              </w:rPr>
            </w:rPrChange>
          </w:rPr>
          <w:delText xml:space="preserve">nown for </w:delText>
        </w:r>
      </w:del>
      <w:del w:id="181" w:author="agos" w:date="2019-10-11T01:22:00Z">
        <w:r w:rsidR="00AA16FE" w:rsidRPr="00A7228A" w:rsidDel="00A7228A">
          <w:rPr>
            <w:rFonts w:ascii="Times New Roman" w:hAnsi="Times New Roman" w:cs="Times New Roman"/>
            <w:sz w:val="22"/>
            <w:highlight w:val="magenta"/>
            <w:rPrChange w:id="182" w:author="agos" w:date="2019-10-11T01:23:00Z">
              <w:rPr>
                <w:rFonts w:ascii="Times New Roman" w:hAnsi="Times New Roman" w:cs="Times New Roman"/>
                <w:sz w:val="22"/>
              </w:rPr>
            </w:rPrChange>
          </w:rPr>
          <w:delText xml:space="preserve">AM One. </w:delText>
        </w:r>
      </w:del>
      <w:del w:id="183" w:author="agos" w:date="2019-10-02T09:21:00Z">
        <w:r w:rsidR="00B87A9B" w:rsidRPr="00A7228A" w:rsidDel="00F001B5">
          <w:rPr>
            <w:rFonts w:ascii="Times New Roman" w:hAnsi="Times New Roman" w:cs="Times New Roman"/>
            <w:sz w:val="22"/>
            <w:highlight w:val="magenta"/>
            <w:rPrChange w:id="184" w:author="agos" w:date="2019-10-11T01:23:00Z">
              <w:rPr>
                <w:rFonts w:ascii="Times New Roman" w:hAnsi="Times New Roman" w:cs="Times New Roman"/>
                <w:sz w:val="22"/>
              </w:rPr>
            </w:rPrChange>
          </w:rPr>
          <w:delText xml:space="preserve">We had to </w:delText>
        </w:r>
      </w:del>
      <w:del w:id="185" w:author="agos" w:date="2019-10-11T01:22:00Z">
        <w:r w:rsidR="00B87A9B" w:rsidRPr="00A7228A" w:rsidDel="00A7228A">
          <w:rPr>
            <w:rFonts w:ascii="Times New Roman" w:hAnsi="Times New Roman" w:cs="Times New Roman"/>
            <w:sz w:val="22"/>
            <w:highlight w:val="magenta"/>
            <w:rPrChange w:id="186" w:author="agos" w:date="2019-10-11T01:23:00Z">
              <w:rPr>
                <w:rFonts w:ascii="Times New Roman" w:hAnsi="Times New Roman" w:cs="Times New Roman"/>
                <w:sz w:val="22"/>
              </w:rPr>
            </w:rPrChange>
          </w:rPr>
          <w:delText xml:space="preserve">be familiar with customers’ inside information such as </w:delText>
        </w:r>
        <w:r w:rsidR="00F0223F" w:rsidRPr="00A7228A" w:rsidDel="00A7228A">
          <w:rPr>
            <w:rFonts w:ascii="Times New Roman" w:hAnsi="Times New Roman" w:cs="Times New Roman"/>
            <w:sz w:val="22"/>
            <w:highlight w:val="magenta"/>
            <w:rPrChange w:id="187" w:author="agos" w:date="2019-10-11T01:23:00Z">
              <w:rPr>
                <w:rFonts w:ascii="Times New Roman" w:hAnsi="Times New Roman" w:cs="Times New Roman"/>
                <w:sz w:val="22"/>
              </w:rPr>
            </w:rPrChange>
          </w:rPr>
          <w:delText xml:space="preserve">investment philosophy, </w:delText>
        </w:r>
        <w:r w:rsidR="00B87A9B" w:rsidRPr="00A7228A" w:rsidDel="00A7228A">
          <w:rPr>
            <w:rFonts w:ascii="Times New Roman" w:hAnsi="Times New Roman" w:cs="Times New Roman"/>
            <w:sz w:val="22"/>
            <w:highlight w:val="magenta"/>
            <w:rPrChange w:id="188" w:author="agos" w:date="2019-10-11T01:23:00Z">
              <w:rPr>
                <w:rFonts w:ascii="Times New Roman" w:hAnsi="Times New Roman" w:cs="Times New Roman"/>
                <w:sz w:val="22"/>
              </w:rPr>
            </w:rPrChange>
          </w:rPr>
          <w:delText>decision process</w:delText>
        </w:r>
      </w:del>
      <w:ins w:id="189" w:author="Chizuko Okada" w:date="2019-10-02T15:16:00Z">
        <w:del w:id="190" w:author="agos" w:date="2019-10-11T01:22:00Z">
          <w:r w:rsidR="000C13F3" w:rsidRPr="00A7228A" w:rsidDel="00A7228A">
            <w:rPr>
              <w:rFonts w:ascii="Times New Roman" w:hAnsi="Times New Roman" w:cs="Times New Roman"/>
              <w:sz w:val="22"/>
              <w:highlight w:val="magenta"/>
              <w:rPrChange w:id="191" w:author="agos" w:date="2019-10-11T01:23:00Z">
                <w:rPr>
                  <w:rFonts w:ascii="Times New Roman" w:hAnsi="Times New Roman" w:cs="Times New Roman"/>
                  <w:sz w:val="22"/>
                </w:rPr>
              </w:rPrChange>
            </w:rPr>
            <w:delText>,</w:delText>
          </w:r>
        </w:del>
      </w:ins>
      <w:del w:id="192" w:author="agos" w:date="2019-10-11T01:22:00Z">
        <w:r w:rsidR="00B87A9B" w:rsidRPr="00A7228A" w:rsidDel="00A7228A">
          <w:rPr>
            <w:rFonts w:ascii="Times New Roman" w:hAnsi="Times New Roman" w:cs="Times New Roman"/>
            <w:sz w:val="22"/>
            <w:highlight w:val="magenta"/>
            <w:rPrChange w:id="193" w:author="agos" w:date="2019-10-11T01:23:00Z">
              <w:rPr>
                <w:rFonts w:ascii="Times New Roman" w:hAnsi="Times New Roman" w:cs="Times New Roman"/>
                <w:sz w:val="22"/>
              </w:rPr>
            </w:rPrChange>
          </w:rPr>
          <w:delText xml:space="preserve"> and corporate culture</w:delText>
        </w:r>
        <w:r w:rsidR="00613E6B" w:rsidRPr="00A7228A" w:rsidDel="00A7228A">
          <w:rPr>
            <w:rFonts w:ascii="Times New Roman" w:hAnsi="Times New Roman" w:cs="Times New Roman"/>
            <w:sz w:val="22"/>
            <w:highlight w:val="magenta"/>
            <w:rPrChange w:id="194" w:author="agos" w:date="2019-10-11T01:23:00Z">
              <w:rPr>
                <w:rFonts w:ascii="Times New Roman" w:hAnsi="Times New Roman" w:cs="Times New Roman"/>
                <w:sz w:val="22"/>
              </w:rPr>
            </w:rPrChange>
          </w:rPr>
          <w:delText xml:space="preserve"> for </w:delText>
        </w:r>
        <w:r w:rsidR="00BD3977" w:rsidRPr="00A7228A" w:rsidDel="00A7228A">
          <w:rPr>
            <w:rFonts w:ascii="Times New Roman" w:hAnsi="Times New Roman" w:cs="Times New Roman"/>
            <w:sz w:val="22"/>
            <w:highlight w:val="magenta"/>
            <w:rPrChange w:id="195" w:author="agos" w:date="2019-10-11T01:23:00Z">
              <w:rPr>
                <w:rFonts w:ascii="Times New Roman" w:hAnsi="Times New Roman" w:cs="Times New Roman"/>
                <w:sz w:val="22"/>
              </w:rPr>
            </w:rPrChange>
          </w:rPr>
          <w:delText xml:space="preserve">an </w:delText>
        </w:r>
        <w:r w:rsidR="00613E6B" w:rsidRPr="00A7228A" w:rsidDel="00A7228A">
          <w:rPr>
            <w:rFonts w:ascii="Times New Roman" w:hAnsi="Times New Roman" w:cs="Times New Roman"/>
            <w:sz w:val="22"/>
            <w:highlight w:val="magenta"/>
            <w:rPrChange w:id="196" w:author="agos" w:date="2019-10-11T01:23:00Z">
              <w:rPr>
                <w:rFonts w:ascii="Times New Roman" w:hAnsi="Times New Roman" w:cs="Times New Roman"/>
                <w:sz w:val="22"/>
              </w:rPr>
            </w:rPrChange>
          </w:rPr>
          <w:delText>effective propo</w:delText>
        </w:r>
        <w:r w:rsidR="00C75C21" w:rsidRPr="00A7228A" w:rsidDel="00A7228A">
          <w:rPr>
            <w:rFonts w:ascii="Times New Roman" w:hAnsi="Times New Roman" w:cs="Times New Roman"/>
            <w:sz w:val="22"/>
            <w:highlight w:val="magenta"/>
            <w:rPrChange w:id="197" w:author="agos" w:date="2019-10-11T01:23:00Z">
              <w:rPr>
                <w:rFonts w:ascii="Times New Roman" w:hAnsi="Times New Roman" w:cs="Times New Roman"/>
                <w:sz w:val="22"/>
              </w:rPr>
            </w:rPrChange>
          </w:rPr>
          <w:delText xml:space="preserve">sal. </w:delText>
        </w:r>
      </w:del>
      <w:ins w:id="198" w:author="Chizuko Okada" w:date="2019-10-02T14:43:00Z">
        <w:del w:id="199" w:author="agos" w:date="2019-10-11T01:22:00Z">
          <w:r w:rsidR="00465F31" w:rsidRPr="00A7228A" w:rsidDel="00A7228A">
            <w:rPr>
              <w:rFonts w:ascii="Times New Roman" w:hAnsi="Times New Roman" w:cs="Times New Roman"/>
              <w:sz w:val="22"/>
              <w:highlight w:val="magenta"/>
              <w:rPrChange w:id="200" w:author="agos" w:date="2019-10-11T01:23:00Z">
                <w:rPr>
                  <w:rFonts w:ascii="Times New Roman" w:hAnsi="Times New Roman" w:cs="Times New Roman"/>
                  <w:sz w:val="22"/>
                </w:rPr>
              </w:rPrChange>
            </w:rPr>
            <w:delText xml:space="preserve">Such </w:delText>
          </w:r>
        </w:del>
      </w:ins>
      <w:ins w:id="201" w:author="Chizuko Okada" w:date="2019-10-02T14:44:00Z">
        <w:del w:id="202" w:author="agos" w:date="2019-10-11T01:22:00Z">
          <w:r w:rsidR="00465F31" w:rsidRPr="00A7228A" w:rsidDel="00A7228A">
            <w:rPr>
              <w:rFonts w:ascii="Times New Roman" w:hAnsi="Times New Roman" w:cs="Times New Roman"/>
              <w:sz w:val="22"/>
              <w:highlight w:val="magenta"/>
              <w:rPrChange w:id="203" w:author="agos" w:date="2019-10-11T01:23:00Z">
                <w:rPr>
                  <w:rFonts w:ascii="Times New Roman" w:hAnsi="Times New Roman" w:cs="Times New Roman"/>
                  <w:sz w:val="22"/>
                </w:rPr>
              </w:rPrChange>
            </w:rPr>
            <w:delText>information</w:delText>
          </w:r>
        </w:del>
      </w:ins>
      <w:ins w:id="204" w:author="Chizuko Okada" w:date="2019-10-02T14:43:00Z">
        <w:del w:id="205" w:author="agos" w:date="2019-10-11T01:22:00Z">
          <w:r w:rsidR="00465F31" w:rsidRPr="00A7228A" w:rsidDel="00A7228A">
            <w:rPr>
              <w:rFonts w:ascii="Times New Roman" w:hAnsi="Times New Roman" w:cs="Times New Roman"/>
              <w:sz w:val="22"/>
              <w:highlight w:val="magenta"/>
              <w:rPrChange w:id="206" w:author="agos" w:date="2019-10-11T01:23:00Z">
                <w:rPr>
                  <w:rFonts w:ascii="Times New Roman" w:hAnsi="Times New Roman" w:cs="Times New Roman"/>
                  <w:sz w:val="22"/>
                </w:rPr>
              </w:rPrChange>
            </w:rPr>
            <w:delText xml:space="preserve"> </w:delText>
          </w:r>
        </w:del>
      </w:ins>
      <w:del w:id="207" w:author="agos" w:date="2019-10-11T01:22:00Z">
        <w:r w:rsidR="00C75C21" w:rsidRPr="00A7228A" w:rsidDel="00A7228A">
          <w:rPr>
            <w:rFonts w:ascii="Times New Roman" w:hAnsi="Times New Roman" w:cs="Times New Roman"/>
            <w:sz w:val="22"/>
            <w:highlight w:val="magenta"/>
            <w:rPrChange w:id="208" w:author="agos" w:date="2019-10-11T01:23:00Z">
              <w:rPr>
                <w:rFonts w:ascii="Times New Roman" w:hAnsi="Times New Roman" w:cs="Times New Roman"/>
                <w:sz w:val="22"/>
              </w:rPr>
            </w:rPrChange>
          </w:rPr>
          <w:delText xml:space="preserve">I </w:delText>
        </w:r>
      </w:del>
      <w:del w:id="209" w:author="agos" w:date="2019-10-02T09:21:00Z">
        <w:r w:rsidR="00C75C21" w:rsidRPr="00A7228A" w:rsidDel="00F001B5">
          <w:rPr>
            <w:rFonts w:ascii="Times New Roman" w:hAnsi="Times New Roman" w:cs="Times New Roman"/>
            <w:sz w:val="22"/>
            <w:highlight w:val="magenta"/>
            <w:rPrChange w:id="210" w:author="agos" w:date="2019-10-11T01:23:00Z">
              <w:rPr>
                <w:rFonts w:ascii="Times New Roman" w:hAnsi="Times New Roman" w:cs="Times New Roman"/>
                <w:sz w:val="22"/>
              </w:rPr>
            </w:rPrChange>
          </w:rPr>
          <w:delText xml:space="preserve">completely got into a member </w:delText>
        </w:r>
        <w:r w:rsidR="00FD4C43" w:rsidRPr="00A7228A" w:rsidDel="00F001B5">
          <w:rPr>
            <w:rFonts w:ascii="Times New Roman" w:hAnsi="Times New Roman" w:cs="Times New Roman"/>
            <w:sz w:val="22"/>
            <w:highlight w:val="magenta"/>
            <w:rPrChange w:id="211" w:author="agos" w:date="2019-10-11T01:23:00Z">
              <w:rPr>
                <w:rFonts w:ascii="Times New Roman" w:hAnsi="Times New Roman" w:cs="Times New Roman"/>
                <w:sz w:val="22"/>
              </w:rPr>
            </w:rPrChange>
          </w:rPr>
          <w:delText>of the team</w:delText>
        </w:r>
        <w:r w:rsidR="00E62D22" w:rsidRPr="00A7228A" w:rsidDel="00F001B5">
          <w:rPr>
            <w:rFonts w:ascii="Times New Roman" w:hAnsi="Times New Roman" w:cs="Times New Roman"/>
            <w:sz w:val="22"/>
            <w:highlight w:val="magenta"/>
            <w:rPrChange w:id="212" w:author="agos" w:date="2019-10-11T01:23:00Z">
              <w:rPr>
                <w:rFonts w:ascii="Times New Roman" w:hAnsi="Times New Roman" w:cs="Times New Roman"/>
                <w:sz w:val="22"/>
              </w:rPr>
            </w:rPrChange>
          </w:rPr>
          <w:delText xml:space="preserve"> </w:delText>
        </w:r>
        <w:r w:rsidR="00C75C21" w:rsidRPr="00A7228A" w:rsidDel="00F001B5">
          <w:rPr>
            <w:rFonts w:ascii="Times New Roman" w:hAnsi="Times New Roman" w:cs="Times New Roman"/>
            <w:sz w:val="22"/>
            <w:highlight w:val="magenta"/>
            <w:rPrChange w:id="213" w:author="agos" w:date="2019-10-11T01:23:00Z">
              <w:rPr>
                <w:rFonts w:ascii="Times New Roman" w:hAnsi="Times New Roman" w:cs="Times New Roman"/>
                <w:sz w:val="22"/>
              </w:rPr>
            </w:rPrChange>
          </w:rPr>
          <w:delText xml:space="preserve">and </w:delText>
        </w:r>
      </w:del>
      <w:del w:id="214" w:author="agos" w:date="2019-10-11T01:22:00Z">
        <w:r w:rsidR="00F15F2B" w:rsidRPr="00A7228A" w:rsidDel="00A7228A">
          <w:rPr>
            <w:rFonts w:ascii="Times New Roman" w:hAnsi="Times New Roman" w:cs="Times New Roman"/>
            <w:sz w:val="22"/>
            <w:highlight w:val="magenta"/>
            <w:rPrChange w:id="215" w:author="agos" w:date="2019-10-11T01:23:00Z">
              <w:rPr>
                <w:rFonts w:ascii="Times New Roman" w:hAnsi="Times New Roman" w:cs="Times New Roman"/>
                <w:sz w:val="22"/>
              </w:rPr>
            </w:rPrChange>
          </w:rPr>
          <w:delText>deepened m</w:delText>
        </w:r>
        <w:r w:rsidR="00ED508A" w:rsidRPr="00A7228A" w:rsidDel="00A7228A">
          <w:rPr>
            <w:rFonts w:ascii="Times New Roman" w:hAnsi="Times New Roman" w:cs="Times New Roman"/>
            <w:sz w:val="22"/>
            <w:highlight w:val="magenta"/>
            <w:rPrChange w:id="216" w:author="agos" w:date="2019-10-11T01:23:00Z">
              <w:rPr>
                <w:rFonts w:ascii="Times New Roman" w:hAnsi="Times New Roman" w:cs="Times New Roman"/>
                <w:sz w:val="22"/>
              </w:rPr>
            </w:rPrChange>
          </w:rPr>
          <w:delText xml:space="preserve">y understanding </w:delText>
        </w:r>
        <w:r w:rsidR="00B33967" w:rsidRPr="00A7228A" w:rsidDel="00A7228A">
          <w:rPr>
            <w:rFonts w:ascii="Times New Roman" w:hAnsi="Times New Roman" w:cs="Times New Roman"/>
            <w:sz w:val="22"/>
            <w:highlight w:val="magenta"/>
            <w:rPrChange w:id="217" w:author="agos" w:date="2019-10-11T01:23:00Z">
              <w:rPr>
                <w:rFonts w:ascii="Times New Roman" w:hAnsi="Times New Roman" w:cs="Times New Roman"/>
                <w:sz w:val="22"/>
              </w:rPr>
            </w:rPrChange>
          </w:rPr>
          <w:delText xml:space="preserve">of </w:delText>
        </w:r>
        <w:r w:rsidR="00114F37" w:rsidRPr="00A7228A" w:rsidDel="00A7228A">
          <w:rPr>
            <w:rFonts w:ascii="Times New Roman" w:hAnsi="Times New Roman" w:cs="Times New Roman"/>
            <w:sz w:val="22"/>
            <w:highlight w:val="magenta"/>
            <w:rPrChange w:id="218" w:author="agos" w:date="2019-10-11T01:23:00Z">
              <w:rPr>
                <w:rFonts w:ascii="Times New Roman" w:hAnsi="Times New Roman" w:cs="Times New Roman"/>
                <w:sz w:val="22"/>
              </w:rPr>
            </w:rPrChange>
          </w:rPr>
          <w:delText xml:space="preserve">their </w:delText>
        </w:r>
        <w:r w:rsidR="00ED508A" w:rsidRPr="00A7228A" w:rsidDel="00A7228A">
          <w:rPr>
            <w:rFonts w:ascii="Times New Roman" w:hAnsi="Times New Roman" w:cs="Times New Roman"/>
            <w:sz w:val="22"/>
            <w:highlight w:val="magenta"/>
            <w:rPrChange w:id="219" w:author="agos" w:date="2019-10-11T01:23:00Z">
              <w:rPr>
                <w:rFonts w:ascii="Times New Roman" w:hAnsi="Times New Roman" w:cs="Times New Roman"/>
                <w:sz w:val="22"/>
              </w:rPr>
            </w:rPrChange>
          </w:rPr>
          <w:delText>risk appetite</w:delText>
        </w:r>
        <w:r w:rsidR="00F15F2B" w:rsidRPr="00A7228A" w:rsidDel="00A7228A">
          <w:rPr>
            <w:rFonts w:ascii="Times New Roman" w:hAnsi="Times New Roman" w:cs="Times New Roman"/>
            <w:sz w:val="22"/>
            <w:highlight w:val="magenta"/>
            <w:rPrChange w:id="220" w:author="agos" w:date="2019-10-11T01:23:00Z">
              <w:rPr>
                <w:rFonts w:ascii="Times New Roman" w:hAnsi="Times New Roman" w:cs="Times New Roman"/>
                <w:sz w:val="22"/>
              </w:rPr>
            </w:rPrChange>
          </w:rPr>
          <w:delText xml:space="preserve"> </w:delText>
        </w:r>
        <w:r w:rsidR="00ED508A" w:rsidRPr="00A7228A" w:rsidDel="00A7228A">
          <w:rPr>
            <w:rFonts w:ascii="Times New Roman" w:hAnsi="Times New Roman" w:cs="Times New Roman"/>
            <w:sz w:val="22"/>
            <w:highlight w:val="magenta"/>
            <w:rPrChange w:id="221" w:author="agos" w:date="2019-10-11T01:23:00Z">
              <w:rPr>
                <w:rFonts w:ascii="Times New Roman" w:hAnsi="Times New Roman" w:cs="Times New Roman"/>
                <w:sz w:val="22"/>
              </w:rPr>
            </w:rPrChange>
          </w:rPr>
          <w:delText>up to the entire</w:delText>
        </w:r>
        <w:r w:rsidR="00F15F2B" w:rsidRPr="00A7228A" w:rsidDel="00A7228A">
          <w:rPr>
            <w:rFonts w:ascii="Times New Roman" w:hAnsi="Times New Roman" w:cs="Times New Roman"/>
            <w:sz w:val="22"/>
            <w:highlight w:val="magenta"/>
            <w:rPrChange w:id="222" w:author="agos" w:date="2019-10-11T01:23:00Z">
              <w:rPr>
                <w:rFonts w:ascii="Times New Roman" w:hAnsi="Times New Roman" w:cs="Times New Roman"/>
                <w:sz w:val="22"/>
              </w:rPr>
            </w:rPrChange>
          </w:rPr>
          <w:delText xml:space="preserve"> company</w:delText>
        </w:r>
        <w:r w:rsidR="00114F37" w:rsidRPr="00A7228A" w:rsidDel="00A7228A">
          <w:rPr>
            <w:rFonts w:ascii="Times New Roman" w:hAnsi="Times New Roman" w:cs="Times New Roman"/>
            <w:sz w:val="22"/>
            <w:highlight w:val="magenta"/>
            <w:rPrChange w:id="223" w:author="agos" w:date="2019-10-11T01:23:00Z">
              <w:rPr>
                <w:rFonts w:ascii="Times New Roman" w:hAnsi="Times New Roman" w:cs="Times New Roman"/>
                <w:sz w:val="22"/>
              </w:rPr>
            </w:rPrChange>
          </w:rPr>
          <w:delText>’s one</w:delText>
        </w:r>
      </w:del>
      <w:ins w:id="224" w:author="Chizuko Okada" w:date="2019-10-02T14:44:00Z">
        <w:del w:id="225" w:author="agos" w:date="2019-10-11T01:22:00Z">
          <w:r w:rsidR="00465F31" w:rsidRPr="00A7228A" w:rsidDel="00A7228A">
            <w:rPr>
              <w:rFonts w:ascii="Times New Roman" w:hAnsi="Times New Roman" w:cs="Times New Roman"/>
              <w:sz w:val="22"/>
              <w:highlight w:val="magenta"/>
              <w:rPrChange w:id="226" w:author="agos" w:date="2019-10-11T01:23:00Z">
                <w:rPr>
                  <w:rFonts w:ascii="Times New Roman" w:hAnsi="Times New Roman" w:cs="Times New Roman"/>
                  <w:sz w:val="22"/>
                </w:rPr>
              </w:rPrChange>
            </w:rPr>
            <w:delText>,</w:delText>
          </w:r>
        </w:del>
      </w:ins>
      <w:del w:id="227" w:author="agos" w:date="2019-10-11T01:22:00Z">
        <w:r w:rsidR="00F15F2B" w:rsidRPr="00A7228A" w:rsidDel="00A7228A">
          <w:rPr>
            <w:rFonts w:ascii="Times New Roman" w:hAnsi="Times New Roman" w:cs="Times New Roman"/>
            <w:sz w:val="22"/>
            <w:highlight w:val="magenta"/>
            <w:rPrChange w:id="228" w:author="agos" w:date="2019-10-11T01:23:00Z">
              <w:rPr>
                <w:rFonts w:ascii="Times New Roman" w:hAnsi="Times New Roman" w:cs="Times New Roman"/>
                <w:sz w:val="22"/>
              </w:rPr>
            </w:rPrChange>
          </w:rPr>
          <w:delText xml:space="preserve"> </w:delText>
        </w:r>
        <w:r w:rsidR="003B42E7" w:rsidRPr="00A7228A" w:rsidDel="00A7228A">
          <w:rPr>
            <w:rFonts w:ascii="Times New Roman" w:hAnsi="Times New Roman" w:cs="Times New Roman"/>
            <w:sz w:val="22"/>
            <w:highlight w:val="magenta"/>
            <w:rPrChange w:id="229" w:author="agos" w:date="2019-10-11T01:23:00Z">
              <w:rPr>
                <w:rFonts w:ascii="Times New Roman" w:hAnsi="Times New Roman" w:cs="Times New Roman"/>
                <w:sz w:val="22"/>
              </w:rPr>
            </w:rPrChange>
          </w:rPr>
          <w:delText xml:space="preserve">by </w:delText>
        </w:r>
      </w:del>
      <w:del w:id="230" w:author="agos" w:date="2019-10-02T09:21:00Z">
        <w:r w:rsidR="00154582" w:rsidRPr="00A7228A" w:rsidDel="00F001B5">
          <w:rPr>
            <w:rFonts w:ascii="Times New Roman" w:hAnsi="Times New Roman" w:cs="Times New Roman"/>
            <w:sz w:val="22"/>
            <w:highlight w:val="magenta"/>
            <w:rPrChange w:id="231" w:author="agos" w:date="2019-10-11T01:23:00Z">
              <w:rPr>
                <w:rFonts w:ascii="Times New Roman" w:hAnsi="Times New Roman" w:cs="Times New Roman"/>
                <w:sz w:val="22"/>
              </w:rPr>
            </w:rPrChange>
          </w:rPr>
          <w:delText xml:space="preserve">building </w:delText>
        </w:r>
        <w:r w:rsidR="00263229" w:rsidRPr="00A7228A" w:rsidDel="00F001B5">
          <w:rPr>
            <w:rFonts w:ascii="Times New Roman" w:hAnsi="Times New Roman" w:cs="Times New Roman"/>
            <w:sz w:val="22"/>
            <w:highlight w:val="magenta"/>
            <w:rPrChange w:id="232" w:author="agos" w:date="2019-10-11T01:23:00Z">
              <w:rPr>
                <w:rFonts w:ascii="Times New Roman" w:hAnsi="Times New Roman" w:cs="Times New Roman"/>
                <w:sz w:val="22"/>
              </w:rPr>
            </w:rPrChange>
          </w:rPr>
          <w:delText>relationship</w:delText>
        </w:r>
        <w:r w:rsidR="00154582" w:rsidRPr="00A7228A" w:rsidDel="00F001B5">
          <w:rPr>
            <w:rFonts w:ascii="Times New Roman" w:hAnsi="Times New Roman" w:cs="Times New Roman"/>
            <w:sz w:val="22"/>
            <w:highlight w:val="magenta"/>
            <w:rPrChange w:id="233" w:author="agos" w:date="2019-10-11T01:23:00Z">
              <w:rPr>
                <w:rFonts w:ascii="Times New Roman" w:hAnsi="Times New Roman" w:cs="Times New Roman"/>
                <w:sz w:val="22"/>
              </w:rPr>
            </w:rPrChange>
          </w:rPr>
          <w:delText>s</w:delText>
        </w:r>
        <w:r w:rsidR="00263229" w:rsidRPr="00A7228A" w:rsidDel="00F001B5">
          <w:rPr>
            <w:rFonts w:ascii="Times New Roman" w:hAnsi="Times New Roman" w:cs="Times New Roman"/>
            <w:sz w:val="22"/>
            <w:highlight w:val="magenta"/>
            <w:rPrChange w:id="234" w:author="agos" w:date="2019-10-11T01:23:00Z">
              <w:rPr>
                <w:rFonts w:ascii="Times New Roman" w:hAnsi="Times New Roman" w:cs="Times New Roman"/>
                <w:sz w:val="22"/>
              </w:rPr>
            </w:rPrChange>
          </w:rPr>
          <w:delText xml:space="preserve"> with </w:delText>
        </w:r>
      </w:del>
      <w:del w:id="235" w:author="agos" w:date="2019-10-11T01:22:00Z">
        <w:r w:rsidR="00263229" w:rsidRPr="00A7228A" w:rsidDel="00A7228A">
          <w:rPr>
            <w:rFonts w:ascii="Times New Roman" w:hAnsi="Times New Roman" w:cs="Times New Roman"/>
            <w:sz w:val="22"/>
            <w:highlight w:val="magenta"/>
            <w:rPrChange w:id="236" w:author="agos" w:date="2019-10-11T01:23:00Z">
              <w:rPr>
                <w:rFonts w:ascii="Times New Roman" w:hAnsi="Times New Roman" w:cs="Times New Roman"/>
                <w:sz w:val="22"/>
              </w:rPr>
            </w:rPrChange>
          </w:rPr>
          <w:delText xml:space="preserve">other departments </w:delText>
        </w:r>
      </w:del>
      <w:ins w:id="237" w:author="Chizuko Okada" w:date="2019-10-02T14:44:00Z">
        <w:del w:id="238" w:author="agos" w:date="2019-10-11T01:22:00Z">
          <w:r w:rsidR="00465F31" w:rsidRPr="00A7228A" w:rsidDel="00A7228A">
            <w:rPr>
              <w:rFonts w:ascii="Times New Roman" w:hAnsi="Times New Roman" w:cs="Times New Roman"/>
              <w:sz w:val="22"/>
              <w:highlight w:val="magenta"/>
              <w:rPrChange w:id="239" w:author="agos" w:date="2019-10-11T01:23:00Z">
                <w:rPr>
                  <w:rFonts w:ascii="Times New Roman" w:hAnsi="Times New Roman" w:cs="Times New Roman"/>
                  <w:sz w:val="22"/>
                </w:rPr>
              </w:rPrChange>
            </w:rPr>
            <w:delText xml:space="preserve">in </w:delText>
          </w:r>
        </w:del>
      </w:ins>
      <w:del w:id="240" w:author="agos" w:date="2019-10-11T01:22:00Z">
        <w:r w:rsidR="00263229" w:rsidRPr="00A7228A" w:rsidDel="00A7228A">
          <w:rPr>
            <w:rFonts w:ascii="Times New Roman" w:hAnsi="Times New Roman" w:cs="Times New Roman"/>
            <w:sz w:val="22"/>
            <w:highlight w:val="magenta"/>
            <w:rPrChange w:id="241" w:author="agos" w:date="2019-10-11T01:23:00Z">
              <w:rPr>
                <w:rFonts w:ascii="Times New Roman" w:hAnsi="Times New Roman" w:cs="Times New Roman"/>
                <w:sz w:val="22"/>
              </w:rPr>
            </w:rPrChange>
          </w:rPr>
          <w:delText>such as Risk Management and Finance.</w:delText>
        </w:r>
        <w:r w:rsidR="00E65BF2" w:rsidRPr="00A7228A" w:rsidDel="00A7228A">
          <w:rPr>
            <w:rFonts w:ascii="Times New Roman" w:hAnsi="Times New Roman" w:cs="Times New Roman"/>
            <w:sz w:val="22"/>
            <w:highlight w:val="magenta"/>
            <w:rPrChange w:id="242" w:author="agos" w:date="2019-10-11T01:23:00Z">
              <w:rPr>
                <w:rFonts w:ascii="Times New Roman" w:hAnsi="Times New Roman" w:cs="Times New Roman"/>
                <w:sz w:val="22"/>
              </w:rPr>
            </w:rPrChange>
          </w:rPr>
          <w:delText xml:space="preserve"> </w:delText>
        </w:r>
        <w:r w:rsidR="00154582" w:rsidRPr="00A7228A" w:rsidDel="00A7228A">
          <w:rPr>
            <w:rFonts w:ascii="Times New Roman" w:hAnsi="Times New Roman" w:cs="Times New Roman"/>
            <w:sz w:val="22"/>
            <w:highlight w:val="magenta"/>
            <w:rPrChange w:id="243" w:author="agos" w:date="2019-10-11T01:23:00Z">
              <w:rPr>
                <w:rFonts w:ascii="Times New Roman" w:hAnsi="Times New Roman" w:cs="Times New Roman"/>
                <w:sz w:val="22"/>
              </w:rPr>
            </w:rPrChange>
          </w:rPr>
          <w:delText>In the weekly meetings at AM One, I showed the direction of the project, for example</w:delText>
        </w:r>
        <w:r w:rsidR="0062021D" w:rsidRPr="00A7228A" w:rsidDel="00A7228A">
          <w:rPr>
            <w:rFonts w:ascii="Times New Roman" w:hAnsi="Times New Roman" w:cs="Times New Roman"/>
            <w:sz w:val="22"/>
            <w:highlight w:val="magenta"/>
            <w:rPrChange w:id="244" w:author="agos" w:date="2019-10-11T01:23:00Z">
              <w:rPr>
                <w:rFonts w:ascii="Times New Roman" w:hAnsi="Times New Roman" w:cs="Times New Roman"/>
                <w:sz w:val="22"/>
              </w:rPr>
            </w:rPrChange>
          </w:rPr>
          <w:delText xml:space="preserve">, </w:delText>
        </w:r>
      </w:del>
      <w:del w:id="245" w:author="agos" w:date="2019-10-02T09:23:00Z">
        <w:r w:rsidR="0062021D" w:rsidRPr="00A7228A" w:rsidDel="00F001B5">
          <w:rPr>
            <w:rFonts w:ascii="Times New Roman" w:hAnsi="Times New Roman" w:cs="Times New Roman"/>
            <w:sz w:val="22"/>
            <w:highlight w:val="magenta"/>
            <w:rPrChange w:id="246" w:author="agos" w:date="2019-10-11T01:23:00Z">
              <w:rPr>
                <w:rFonts w:ascii="Times New Roman" w:hAnsi="Times New Roman" w:cs="Times New Roman"/>
                <w:sz w:val="22"/>
              </w:rPr>
            </w:rPrChange>
          </w:rPr>
          <w:delText>competitor’s trend, proper</w:delText>
        </w:r>
        <w:r w:rsidR="00154582" w:rsidRPr="00A7228A" w:rsidDel="00F001B5">
          <w:rPr>
            <w:rFonts w:ascii="Times New Roman" w:hAnsi="Times New Roman" w:cs="Times New Roman"/>
            <w:sz w:val="22"/>
            <w:highlight w:val="magenta"/>
            <w:rPrChange w:id="247" w:author="agos" w:date="2019-10-11T01:23:00Z">
              <w:rPr>
                <w:rFonts w:ascii="Times New Roman" w:hAnsi="Times New Roman" w:cs="Times New Roman"/>
                <w:sz w:val="22"/>
              </w:rPr>
            </w:rPrChange>
          </w:rPr>
          <w:delText xml:space="preserve"> </w:delText>
        </w:r>
        <w:r w:rsidR="0062021D" w:rsidRPr="00A7228A" w:rsidDel="00F001B5">
          <w:rPr>
            <w:rFonts w:ascii="Times New Roman" w:hAnsi="Times New Roman" w:cs="Times New Roman"/>
            <w:sz w:val="22"/>
            <w:highlight w:val="magenta"/>
            <w:rPrChange w:id="248" w:author="agos" w:date="2019-10-11T01:23:00Z">
              <w:rPr>
                <w:rFonts w:ascii="Times New Roman" w:hAnsi="Times New Roman" w:cs="Times New Roman"/>
                <w:sz w:val="22"/>
              </w:rPr>
            </w:rPrChange>
          </w:rPr>
          <w:delText xml:space="preserve">timing to </w:delText>
        </w:r>
      </w:del>
      <w:del w:id="249" w:author="agos" w:date="2019-10-02T09:15:00Z">
        <w:r w:rsidR="0062021D" w:rsidRPr="00A7228A" w:rsidDel="00EC65F0">
          <w:rPr>
            <w:rFonts w:ascii="Times New Roman" w:hAnsi="Times New Roman" w:cs="Times New Roman"/>
            <w:sz w:val="22"/>
            <w:highlight w:val="magenta"/>
            <w:rPrChange w:id="250" w:author="agos" w:date="2019-10-11T01:23:00Z">
              <w:rPr>
                <w:rFonts w:ascii="Times New Roman" w:hAnsi="Times New Roman" w:cs="Times New Roman"/>
                <w:sz w:val="22"/>
              </w:rPr>
            </w:rPrChange>
          </w:rPr>
          <w:delText>make a proposal</w:delText>
        </w:r>
      </w:del>
      <w:del w:id="251" w:author="agos" w:date="2019-10-02T09:23:00Z">
        <w:r w:rsidR="0062021D" w:rsidRPr="00A7228A" w:rsidDel="00F001B5">
          <w:rPr>
            <w:rFonts w:ascii="Times New Roman" w:hAnsi="Times New Roman" w:cs="Times New Roman"/>
            <w:sz w:val="22"/>
            <w:highlight w:val="magenta"/>
            <w:rPrChange w:id="252" w:author="agos" w:date="2019-10-11T01:23:00Z">
              <w:rPr>
                <w:rFonts w:ascii="Times New Roman" w:hAnsi="Times New Roman" w:cs="Times New Roman"/>
                <w:sz w:val="22"/>
              </w:rPr>
            </w:rPrChange>
          </w:rPr>
          <w:delText xml:space="preserve">, and </w:delText>
        </w:r>
      </w:del>
      <w:del w:id="253" w:author="agos" w:date="2019-10-11T01:22:00Z">
        <w:r w:rsidR="0062021D" w:rsidRPr="00A7228A" w:rsidDel="00A7228A">
          <w:rPr>
            <w:rFonts w:ascii="Times New Roman" w:hAnsi="Times New Roman" w:cs="Times New Roman"/>
            <w:sz w:val="22"/>
            <w:highlight w:val="magenta"/>
            <w:rPrChange w:id="254" w:author="agos" w:date="2019-10-11T01:23:00Z">
              <w:rPr>
                <w:rFonts w:ascii="Times New Roman" w:hAnsi="Times New Roman" w:cs="Times New Roman"/>
                <w:sz w:val="22"/>
              </w:rPr>
            </w:rPrChange>
          </w:rPr>
          <w:delText>investment strategy fitted to Japan Post</w:delText>
        </w:r>
      </w:del>
      <w:del w:id="255" w:author="agos" w:date="2019-10-02T09:23:00Z">
        <w:r w:rsidR="0062021D" w:rsidRPr="00A7228A" w:rsidDel="00F001B5">
          <w:rPr>
            <w:rFonts w:ascii="Times New Roman" w:hAnsi="Times New Roman" w:cs="Times New Roman"/>
            <w:sz w:val="22"/>
            <w:highlight w:val="magenta"/>
            <w:rPrChange w:id="256" w:author="agos" w:date="2019-10-11T01:23:00Z">
              <w:rPr>
                <w:rFonts w:ascii="Times New Roman" w:hAnsi="Times New Roman" w:cs="Times New Roman"/>
                <w:sz w:val="22"/>
              </w:rPr>
            </w:rPrChange>
          </w:rPr>
          <w:delText>, to realize the optimal project management</w:delText>
        </w:r>
      </w:del>
      <w:del w:id="257" w:author="agos" w:date="2019-10-11T01:22:00Z">
        <w:r w:rsidR="0062021D" w:rsidRPr="00A7228A" w:rsidDel="00A7228A">
          <w:rPr>
            <w:rFonts w:ascii="Times New Roman" w:hAnsi="Times New Roman" w:cs="Times New Roman"/>
            <w:sz w:val="22"/>
            <w:highlight w:val="magenta"/>
            <w:rPrChange w:id="258" w:author="agos" w:date="2019-10-11T01:23:00Z">
              <w:rPr>
                <w:rFonts w:ascii="Times New Roman" w:hAnsi="Times New Roman" w:cs="Times New Roman"/>
                <w:sz w:val="22"/>
              </w:rPr>
            </w:rPrChange>
          </w:rPr>
          <w:delText>.</w:delText>
        </w:r>
      </w:del>
      <w:ins w:id="259" w:author="Chizuko Okada" w:date="2019-10-02T15:01:00Z">
        <w:del w:id="260" w:author="agos" w:date="2019-10-11T01:22:00Z">
          <w:r w:rsidR="008846C1" w:rsidRPr="00A7228A" w:rsidDel="00A7228A">
            <w:rPr>
              <w:rFonts w:ascii="Times New Roman" w:hAnsi="Times New Roman" w:cs="Times New Roman"/>
              <w:sz w:val="22"/>
              <w:highlight w:val="magenta"/>
              <w:rPrChange w:id="261" w:author="agos" w:date="2019-10-11T01:23:00Z">
                <w:rPr>
                  <w:rFonts w:ascii="Times New Roman" w:hAnsi="Times New Roman" w:cs="Times New Roman"/>
                  <w:sz w:val="22"/>
                </w:rPr>
              </w:rPrChange>
            </w:rPr>
            <w:delText>(</w:delText>
          </w:r>
        </w:del>
      </w:ins>
      <w:ins w:id="262" w:author="Chizuko Okada" w:date="2019-10-10T19:01:00Z">
        <w:del w:id="263" w:author="agos" w:date="2019-10-11T01:22:00Z">
          <w:r w:rsidR="004B48BE" w:rsidRPr="00A7228A" w:rsidDel="00A7228A">
            <w:rPr>
              <w:rFonts w:ascii="Times New Roman" w:hAnsi="Times New Roman" w:cs="Times New Roman" w:hint="eastAsia"/>
              <w:sz w:val="22"/>
              <w:highlight w:val="magenta"/>
              <w:rPrChange w:id="264" w:author="agos" w:date="2019-10-11T01:23:00Z">
                <w:rPr>
                  <w:rFonts w:ascii="Times New Roman" w:hAnsi="Times New Roman" w:cs="Times New Roman" w:hint="eastAsia"/>
                  <w:sz w:val="22"/>
                  <w:highlight w:val="cyan"/>
                </w:rPr>
              </w:rPrChange>
            </w:rPr>
            <w:delText>下に動かす</w:delText>
          </w:r>
        </w:del>
      </w:ins>
      <w:ins w:id="265" w:author="Chizuko Okada" w:date="2019-10-02T15:01:00Z">
        <w:del w:id="266" w:author="agos" w:date="2019-10-11T01:22:00Z">
          <w:r w:rsidR="008846C1" w:rsidRPr="00A7228A" w:rsidDel="00A7228A">
            <w:rPr>
              <w:rFonts w:ascii="Times New Roman" w:hAnsi="Times New Roman" w:cs="Times New Roman"/>
              <w:sz w:val="22"/>
              <w:highlight w:val="magenta"/>
              <w:rPrChange w:id="267" w:author="agos" w:date="2019-10-11T01:23:00Z">
                <w:rPr>
                  <w:rFonts w:ascii="Times New Roman" w:hAnsi="Times New Roman" w:cs="Times New Roman"/>
                  <w:sz w:val="22"/>
                </w:rPr>
              </w:rPrChange>
            </w:rPr>
            <w:delText>)</w:delText>
          </w:r>
        </w:del>
      </w:ins>
      <w:del w:id="268" w:author="agos" w:date="2019-10-11T01:22:00Z">
        <w:r w:rsidR="0062021D" w:rsidRPr="00A7228A" w:rsidDel="00A7228A">
          <w:rPr>
            <w:rFonts w:ascii="Times New Roman" w:hAnsi="Times New Roman" w:cs="Times New Roman"/>
            <w:sz w:val="22"/>
            <w:highlight w:val="magenta"/>
            <w:rPrChange w:id="269" w:author="agos" w:date="2019-10-11T01:23:00Z">
              <w:rPr>
                <w:rFonts w:ascii="Times New Roman" w:hAnsi="Times New Roman" w:cs="Times New Roman"/>
                <w:sz w:val="22"/>
              </w:rPr>
            </w:rPrChange>
          </w:rPr>
          <w:delText xml:space="preserve"> </w:delText>
        </w:r>
      </w:del>
      <w:del w:id="270" w:author="agos" w:date="2019-10-11T01:23:00Z">
        <w:r w:rsidR="00422815" w:rsidRPr="00A7228A" w:rsidDel="00A7228A">
          <w:rPr>
            <w:rFonts w:ascii="Times New Roman" w:hAnsi="Times New Roman" w:cs="Times New Roman"/>
            <w:sz w:val="22"/>
            <w:highlight w:val="magenta"/>
            <w:rPrChange w:id="271" w:author="agos" w:date="2019-10-11T01:23:00Z">
              <w:rPr>
                <w:rFonts w:ascii="Times New Roman" w:hAnsi="Times New Roman" w:cs="Times New Roman"/>
                <w:sz w:val="22"/>
              </w:rPr>
            </w:rPrChange>
          </w:rPr>
          <w:delText>Third</w:delText>
        </w:r>
        <w:r w:rsidR="001E7810" w:rsidRPr="00A7228A" w:rsidDel="00A7228A">
          <w:rPr>
            <w:rFonts w:ascii="Times New Roman" w:hAnsi="Times New Roman" w:cs="Times New Roman"/>
            <w:sz w:val="22"/>
            <w:highlight w:val="magenta"/>
            <w:rPrChange w:id="272" w:author="agos" w:date="2019-10-11T01:23:00Z">
              <w:rPr>
                <w:rFonts w:ascii="Times New Roman" w:hAnsi="Times New Roman" w:cs="Times New Roman"/>
                <w:sz w:val="22"/>
              </w:rPr>
            </w:rPrChange>
          </w:rPr>
          <w:delText>ly</w:delText>
        </w:r>
      </w:del>
      <w:ins w:id="273" w:author="agos" w:date="2019-10-11T01:23:00Z">
        <w:r w:rsidR="00A7228A" w:rsidRPr="00A7228A">
          <w:rPr>
            <w:rFonts w:ascii="Times New Roman" w:hAnsi="Times New Roman" w:cs="Times New Roman" w:hint="eastAsia"/>
            <w:sz w:val="22"/>
            <w:highlight w:val="magenta"/>
            <w:rPrChange w:id="274" w:author="agos" w:date="2019-10-11T01:23:00Z">
              <w:rPr>
                <w:rFonts w:ascii="Times New Roman" w:hAnsi="Times New Roman" w:cs="Times New Roman" w:hint="eastAsia"/>
                <w:sz w:val="22"/>
              </w:rPr>
            </w:rPrChange>
          </w:rPr>
          <w:t>Also,</w:t>
        </w:r>
      </w:ins>
      <w:r w:rsidR="00422815" w:rsidRPr="00D9004F">
        <w:rPr>
          <w:rFonts w:ascii="Times New Roman" w:hAnsi="Times New Roman" w:cs="Times New Roman"/>
          <w:sz w:val="22"/>
        </w:rPr>
        <w:t xml:space="preserve"> </w:t>
      </w:r>
      <w:del w:id="275" w:author="agos" w:date="2019-10-11T01:23:00Z">
        <w:r w:rsidR="00422815" w:rsidRPr="00D9004F" w:rsidDel="00A7228A">
          <w:rPr>
            <w:rFonts w:ascii="Times New Roman" w:hAnsi="Times New Roman" w:cs="Times New Roman"/>
            <w:sz w:val="22"/>
          </w:rPr>
          <w:delText>an</w:delText>
        </w:r>
        <w:r w:rsidR="004779C3" w:rsidRPr="00D9004F" w:rsidDel="00A7228A">
          <w:rPr>
            <w:rFonts w:ascii="Times New Roman" w:hAnsi="Times New Roman" w:cs="Times New Roman"/>
            <w:sz w:val="22"/>
          </w:rPr>
          <w:delText xml:space="preserve">d </w:delText>
        </w:r>
      </w:del>
      <w:r w:rsidR="0088302F">
        <w:rPr>
          <w:rFonts w:ascii="Times New Roman" w:hAnsi="Times New Roman" w:cs="Times New Roman"/>
          <w:sz w:val="22"/>
        </w:rPr>
        <w:t xml:space="preserve">the </w:t>
      </w:r>
      <w:r w:rsidR="004779C3" w:rsidRPr="00D9004F">
        <w:rPr>
          <w:rFonts w:ascii="Times New Roman" w:hAnsi="Times New Roman" w:cs="Times New Roman"/>
          <w:sz w:val="22"/>
        </w:rPr>
        <w:t xml:space="preserve">most </w:t>
      </w:r>
      <w:del w:id="276" w:author="agos" w:date="2019-10-02T09:15:00Z">
        <w:r w:rsidR="004779C3" w:rsidRPr="00D9004F" w:rsidDel="00EC65F0">
          <w:rPr>
            <w:rFonts w:ascii="Times New Roman" w:hAnsi="Times New Roman" w:cs="Times New Roman"/>
            <w:sz w:val="22"/>
          </w:rPr>
          <w:delText xml:space="preserve">difficult </w:delText>
        </w:r>
      </w:del>
      <w:ins w:id="277" w:author="agos" w:date="2019-10-02T09:15:00Z">
        <w:r w:rsidR="00EC65F0">
          <w:rPr>
            <w:rFonts w:ascii="Times New Roman" w:hAnsi="Times New Roman" w:cs="Times New Roman"/>
            <w:sz w:val="22"/>
          </w:rPr>
          <w:t>challenging</w:t>
        </w:r>
        <w:r w:rsidR="00EC65F0" w:rsidRPr="00D9004F">
          <w:rPr>
            <w:rFonts w:ascii="Times New Roman" w:hAnsi="Times New Roman" w:cs="Times New Roman"/>
            <w:sz w:val="22"/>
          </w:rPr>
          <w:t xml:space="preserve"> </w:t>
        </w:r>
      </w:ins>
      <w:r w:rsidR="004779C3" w:rsidRPr="00D9004F">
        <w:rPr>
          <w:rFonts w:ascii="Times New Roman" w:hAnsi="Times New Roman" w:cs="Times New Roman"/>
          <w:sz w:val="22"/>
        </w:rPr>
        <w:t>matter</w:t>
      </w:r>
      <w:r w:rsidR="00C45E3E" w:rsidRPr="00D9004F">
        <w:rPr>
          <w:rFonts w:ascii="Times New Roman" w:hAnsi="Times New Roman" w:cs="Times New Roman"/>
          <w:sz w:val="22"/>
        </w:rPr>
        <w:t xml:space="preserve"> was </w:t>
      </w:r>
      <w:r w:rsidR="002F1E2F" w:rsidRPr="00D9004F">
        <w:rPr>
          <w:rFonts w:ascii="Times New Roman" w:hAnsi="Times New Roman" w:cs="Times New Roman"/>
          <w:sz w:val="22"/>
        </w:rPr>
        <w:t xml:space="preserve">selling cutting edge </w:t>
      </w:r>
      <w:r w:rsidR="00CF6C6E" w:rsidRPr="00D9004F">
        <w:rPr>
          <w:rFonts w:ascii="Times New Roman" w:hAnsi="Times New Roman" w:cs="Times New Roman"/>
          <w:sz w:val="22"/>
        </w:rPr>
        <w:t>products</w:t>
      </w:r>
      <w:r w:rsidR="002F76E9" w:rsidRPr="00D9004F">
        <w:rPr>
          <w:rFonts w:ascii="Times New Roman" w:hAnsi="Times New Roman" w:cs="Times New Roman"/>
          <w:sz w:val="22"/>
        </w:rPr>
        <w:t xml:space="preserve"> like Risk Premia</w:t>
      </w:r>
      <w:r w:rsidR="00CF6C6E" w:rsidRPr="00D9004F">
        <w:rPr>
          <w:rFonts w:ascii="Times New Roman" w:hAnsi="Times New Roman" w:cs="Times New Roman"/>
          <w:sz w:val="22"/>
        </w:rPr>
        <w:t xml:space="preserve"> to Japan Post. </w:t>
      </w:r>
      <w:del w:id="278" w:author="agos" w:date="2019-10-02T09:24:00Z">
        <w:r w:rsidR="00716EDF" w:rsidRPr="00D9004F" w:rsidDel="00F001B5">
          <w:rPr>
            <w:rFonts w:ascii="Times New Roman" w:hAnsi="Times New Roman" w:cs="Times New Roman"/>
            <w:sz w:val="22"/>
          </w:rPr>
          <w:delText xml:space="preserve">The problem was how </w:delText>
        </w:r>
      </w:del>
      <w:r w:rsidR="00AD284F" w:rsidRPr="00D9004F">
        <w:rPr>
          <w:rFonts w:ascii="Times New Roman" w:hAnsi="Times New Roman" w:cs="Times New Roman"/>
          <w:sz w:val="22"/>
        </w:rPr>
        <w:t xml:space="preserve">I should </w:t>
      </w:r>
      <w:r w:rsidR="00716EDF" w:rsidRPr="00D9004F">
        <w:rPr>
          <w:rFonts w:ascii="Times New Roman" w:hAnsi="Times New Roman" w:cs="Times New Roman"/>
          <w:sz w:val="22"/>
        </w:rPr>
        <w:t xml:space="preserve">persuade </w:t>
      </w:r>
      <w:del w:id="279" w:author="agos" w:date="2019-10-02T10:15:00Z">
        <w:r w:rsidR="00716EDF" w:rsidRPr="00D9004F" w:rsidDel="00114332">
          <w:rPr>
            <w:rFonts w:ascii="Times New Roman" w:hAnsi="Times New Roman" w:cs="Times New Roman"/>
            <w:sz w:val="22"/>
          </w:rPr>
          <w:delText>and move public and</w:delText>
        </w:r>
        <w:r w:rsidR="0032195F" w:rsidRPr="00D9004F" w:rsidDel="00114332">
          <w:rPr>
            <w:rFonts w:ascii="Times New Roman" w:hAnsi="Times New Roman" w:cs="Times New Roman"/>
            <w:sz w:val="22"/>
          </w:rPr>
          <w:delText xml:space="preserve"> </w:delText>
        </w:r>
      </w:del>
      <w:r w:rsidR="0032195F" w:rsidRPr="00D9004F">
        <w:rPr>
          <w:rFonts w:ascii="Times New Roman" w:hAnsi="Times New Roman" w:cs="Times New Roman"/>
          <w:sz w:val="22"/>
        </w:rPr>
        <w:t>highly conservative investors</w:t>
      </w:r>
      <w:ins w:id="280" w:author="Chizuko Okada" w:date="2019-10-02T15:10:00Z">
        <w:r w:rsidR="00C1643B">
          <w:rPr>
            <w:rFonts w:ascii="Times New Roman" w:hAnsi="Times New Roman" w:cs="Times New Roman" w:hint="eastAsia"/>
            <w:sz w:val="22"/>
          </w:rPr>
          <w:t xml:space="preserve"> </w:t>
        </w:r>
      </w:ins>
      <w:del w:id="281" w:author="agos" w:date="2019-10-02T09:24:00Z">
        <w:r w:rsidR="0032195F" w:rsidRPr="00D9004F" w:rsidDel="00F001B5">
          <w:rPr>
            <w:rFonts w:ascii="Times New Roman" w:hAnsi="Times New Roman" w:cs="Times New Roman"/>
            <w:sz w:val="22"/>
          </w:rPr>
          <w:delText xml:space="preserve">; </w:delText>
        </w:r>
      </w:del>
      <w:ins w:id="282" w:author="agos" w:date="2019-10-02T10:30:00Z">
        <w:del w:id="283" w:author="Chizuko Okada" w:date="2019-10-02T15:10:00Z">
          <w:r w:rsidR="003B7A23" w:rsidDel="00C1643B">
            <w:rPr>
              <w:rFonts w:ascii="Times New Roman" w:hAnsi="Times New Roman" w:cs="Times New Roman" w:hint="eastAsia"/>
              <w:sz w:val="22"/>
            </w:rPr>
            <w:delText>,</w:delText>
          </w:r>
        </w:del>
      </w:ins>
      <w:ins w:id="284" w:author="agos" w:date="2019-10-02T09:24:00Z">
        <w:del w:id="285" w:author="Chizuko Okada" w:date="2019-10-02T15:10:00Z">
          <w:r w:rsidR="00F001B5" w:rsidRPr="00D9004F" w:rsidDel="00C1643B">
            <w:rPr>
              <w:rFonts w:ascii="Times New Roman" w:hAnsi="Times New Roman" w:cs="Times New Roman"/>
              <w:sz w:val="22"/>
            </w:rPr>
            <w:delText xml:space="preserve"> </w:delText>
          </w:r>
        </w:del>
      </w:ins>
      <w:del w:id="286" w:author="agos" w:date="2019-10-02T09:24:00Z">
        <w:r w:rsidR="0032195F" w:rsidRPr="00D9004F" w:rsidDel="00F001B5">
          <w:rPr>
            <w:rFonts w:ascii="Times New Roman" w:hAnsi="Times New Roman" w:cs="Times New Roman"/>
            <w:sz w:val="22"/>
          </w:rPr>
          <w:delText xml:space="preserve">however, </w:delText>
        </w:r>
      </w:del>
      <w:del w:id="287" w:author="agos" w:date="2019-10-02T09:37:00Z">
        <w:r w:rsidR="00223410" w:rsidRPr="00D9004F" w:rsidDel="00BC070C">
          <w:rPr>
            <w:rFonts w:ascii="Times New Roman" w:hAnsi="Times New Roman" w:cs="Times New Roman"/>
            <w:sz w:val="22"/>
          </w:rPr>
          <w:delText>I solved this problem</w:delText>
        </w:r>
        <w:r w:rsidR="0032195F" w:rsidRPr="00D9004F" w:rsidDel="00BC070C">
          <w:rPr>
            <w:rFonts w:ascii="Times New Roman" w:hAnsi="Times New Roman" w:cs="Times New Roman"/>
            <w:sz w:val="22"/>
          </w:rPr>
          <w:delText xml:space="preserve"> </w:delText>
        </w:r>
      </w:del>
      <w:r w:rsidR="0032195F" w:rsidRPr="00D9004F">
        <w:rPr>
          <w:rFonts w:ascii="Times New Roman" w:hAnsi="Times New Roman" w:cs="Times New Roman"/>
          <w:sz w:val="22"/>
        </w:rPr>
        <w:t xml:space="preserve">by utilizing </w:t>
      </w:r>
      <w:del w:id="288" w:author="agos" w:date="2019-10-02T09:37:00Z">
        <w:r w:rsidR="0032195F" w:rsidRPr="00D9004F" w:rsidDel="00BC070C">
          <w:rPr>
            <w:rFonts w:ascii="Times New Roman" w:hAnsi="Times New Roman" w:cs="Times New Roman"/>
            <w:sz w:val="22"/>
          </w:rPr>
          <w:delText xml:space="preserve">the fact </w:delText>
        </w:r>
        <w:r w:rsidR="00223410" w:rsidRPr="00D9004F" w:rsidDel="00BC070C">
          <w:rPr>
            <w:rFonts w:ascii="Times New Roman" w:hAnsi="Times New Roman" w:cs="Times New Roman"/>
            <w:sz w:val="22"/>
          </w:rPr>
          <w:delText xml:space="preserve">obtained from </w:delText>
        </w:r>
      </w:del>
      <w:r w:rsidR="0032195F" w:rsidRPr="00D9004F">
        <w:rPr>
          <w:rFonts w:ascii="Times New Roman" w:hAnsi="Times New Roman" w:cs="Times New Roman"/>
          <w:sz w:val="22"/>
        </w:rPr>
        <w:t xml:space="preserve">quantitative analysis. </w:t>
      </w:r>
      <w:r w:rsidR="001B156E" w:rsidRPr="00D9004F">
        <w:rPr>
          <w:rFonts w:ascii="Times New Roman" w:hAnsi="Times New Roman" w:cs="Times New Roman"/>
          <w:sz w:val="22"/>
        </w:rPr>
        <w:t xml:space="preserve">I </w:t>
      </w:r>
      <w:r w:rsidR="00185C9E" w:rsidRPr="00D9004F">
        <w:rPr>
          <w:rFonts w:ascii="Times New Roman" w:hAnsi="Times New Roman" w:cs="Times New Roman"/>
          <w:sz w:val="22"/>
        </w:rPr>
        <w:t xml:space="preserve">stimulated their potential needs and </w:t>
      </w:r>
      <w:r w:rsidR="00223410" w:rsidRPr="00D9004F">
        <w:rPr>
          <w:rFonts w:ascii="Times New Roman" w:hAnsi="Times New Roman" w:cs="Times New Roman"/>
          <w:sz w:val="22"/>
        </w:rPr>
        <w:t>made</w:t>
      </w:r>
      <w:r w:rsidR="00CD2303" w:rsidRPr="00D9004F">
        <w:rPr>
          <w:rFonts w:ascii="Times New Roman" w:hAnsi="Times New Roman" w:cs="Times New Roman"/>
          <w:sz w:val="22"/>
        </w:rPr>
        <w:t xml:space="preserve"> them </w:t>
      </w:r>
      <w:r w:rsidR="0026370C">
        <w:rPr>
          <w:rFonts w:ascii="Times New Roman" w:hAnsi="Times New Roman" w:cs="Times New Roman"/>
          <w:sz w:val="22"/>
        </w:rPr>
        <w:t xml:space="preserve">recognize </w:t>
      </w:r>
      <w:r w:rsidR="00995CD7">
        <w:rPr>
          <w:rFonts w:ascii="Times New Roman" w:hAnsi="Times New Roman" w:cs="Times New Roman" w:hint="eastAsia"/>
          <w:sz w:val="22"/>
        </w:rPr>
        <w:t xml:space="preserve">the </w:t>
      </w:r>
      <w:r w:rsidR="00746D75" w:rsidRPr="00D9004F">
        <w:rPr>
          <w:rFonts w:ascii="Times New Roman" w:hAnsi="Times New Roman" w:cs="Times New Roman"/>
          <w:sz w:val="22"/>
        </w:rPr>
        <w:t xml:space="preserve">necessity </w:t>
      </w:r>
      <w:r w:rsidR="00995CD7">
        <w:rPr>
          <w:rFonts w:ascii="Times New Roman" w:hAnsi="Times New Roman" w:cs="Times New Roman" w:hint="eastAsia"/>
          <w:sz w:val="22"/>
        </w:rPr>
        <w:t>of Risk Premia</w:t>
      </w:r>
      <w:r w:rsidR="00995CD7" w:rsidRPr="00D9004F">
        <w:rPr>
          <w:rFonts w:ascii="Times New Roman" w:hAnsi="Times New Roman" w:cs="Times New Roman"/>
          <w:sz w:val="22"/>
        </w:rPr>
        <w:t xml:space="preserve"> </w:t>
      </w:r>
      <w:r w:rsidR="00746D75" w:rsidRPr="00D9004F">
        <w:rPr>
          <w:rFonts w:ascii="Times New Roman" w:hAnsi="Times New Roman" w:cs="Times New Roman"/>
          <w:sz w:val="22"/>
        </w:rPr>
        <w:t xml:space="preserve">by </w:t>
      </w:r>
      <w:r w:rsidR="00425ABE" w:rsidRPr="00D9004F">
        <w:rPr>
          <w:rFonts w:ascii="Times New Roman" w:hAnsi="Times New Roman" w:cs="Times New Roman"/>
          <w:sz w:val="22"/>
        </w:rPr>
        <w:t xml:space="preserve">giving </w:t>
      </w:r>
      <w:del w:id="289" w:author="Chizuko Okada" w:date="2019-10-02T14:45:00Z">
        <w:r w:rsidR="00903618" w:rsidDel="00465F31">
          <w:rPr>
            <w:rFonts w:ascii="Times New Roman" w:hAnsi="Times New Roman" w:cs="Times New Roman"/>
            <w:sz w:val="22"/>
          </w:rPr>
          <w:delText xml:space="preserve">a </w:delText>
        </w:r>
      </w:del>
      <w:r w:rsidR="00425ABE" w:rsidRPr="00D9004F">
        <w:rPr>
          <w:rFonts w:ascii="Times New Roman" w:hAnsi="Times New Roman" w:cs="Times New Roman"/>
          <w:sz w:val="22"/>
        </w:rPr>
        <w:t>new perspective</w:t>
      </w:r>
      <w:ins w:id="290" w:author="Chizuko Okada" w:date="2019-10-02T14:45:00Z">
        <w:r w:rsidR="00465F31">
          <w:rPr>
            <w:rFonts w:ascii="Times New Roman" w:hAnsi="Times New Roman" w:cs="Times New Roman" w:hint="eastAsia"/>
            <w:sz w:val="22"/>
          </w:rPr>
          <w:t>s</w:t>
        </w:r>
      </w:ins>
      <w:r w:rsidR="00425ABE" w:rsidRPr="00D9004F">
        <w:rPr>
          <w:rFonts w:ascii="Times New Roman" w:hAnsi="Times New Roman" w:cs="Times New Roman"/>
          <w:sz w:val="22"/>
        </w:rPr>
        <w:t xml:space="preserve"> </w:t>
      </w:r>
      <w:del w:id="291" w:author="Chizuko Okada" w:date="2019-10-02T15:10:00Z">
        <w:r w:rsidR="00425ABE" w:rsidRPr="00D9004F" w:rsidDel="00C1643B">
          <w:rPr>
            <w:rFonts w:ascii="Times New Roman" w:hAnsi="Times New Roman" w:cs="Times New Roman"/>
            <w:sz w:val="22"/>
          </w:rPr>
          <w:delText xml:space="preserve">of </w:delText>
        </w:r>
      </w:del>
      <w:ins w:id="292" w:author="Chizuko Okada" w:date="2019-10-02T15:10:00Z">
        <w:r w:rsidR="00C1643B" w:rsidRPr="00D9004F">
          <w:rPr>
            <w:rFonts w:ascii="Times New Roman" w:hAnsi="Times New Roman" w:cs="Times New Roman"/>
            <w:sz w:val="22"/>
          </w:rPr>
          <w:t>o</w:t>
        </w:r>
        <w:r w:rsidR="00C1643B">
          <w:rPr>
            <w:rFonts w:ascii="Times New Roman" w:hAnsi="Times New Roman" w:cs="Times New Roman"/>
            <w:sz w:val="22"/>
          </w:rPr>
          <w:t>n</w:t>
        </w:r>
        <w:r w:rsidR="00C1643B" w:rsidRPr="00D9004F">
          <w:rPr>
            <w:rFonts w:ascii="Times New Roman" w:hAnsi="Times New Roman" w:cs="Times New Roman"/>
            <w:sz w:val="22"/>
          </w:rPr>
          <w:t xml:space="preserve"> </w:t>
        </w:r>
      </w:ins>
      <w:r w:rsidR="00425ABE" w:rsidRPr="00D9004F">
        <w:rPr>
          <w:rFonts w:ascii="Times New Roman" w:hAnsi="Times New Roman" w:cs="Times New Roman"/>
          <w:sz w:val="22"/>
        </w:rPr>
        <w:t>portfolio management</w:t>
      </w:r>
      <w:ins w:id="293" w:author="Chizuko Okada" w:date="2019-10-02T15:02:00Z">
        <w:r w:rsidR="008846C1">
          <w:rPr>
            <w:rFonts w:ascii="Times New Roman" w:hAnsi="Times New Roman" w:cs="Times New Roman" w:hint="eastAsia"/>
            <w:sz w:val="22"/>
          </w:rPr>
          <w:t>, which was</w:t>
        </w:r>
      </w:ins>
      <w:r w:rsidR="00425ABE" w:rsidRPr="00D9004F">
        <w:rPr>
          <w:rFonts w:ascii="Times New Roman" w:hAnsi="Times New Roman" w:cs="Times New Roman"/>
          <w:sz w:val="22"/>
        </w:rPr>
        <w:t xml:space="preserve"> different from traditional asset-based analysis. </w:t>
      </w:r>
      <w:del w:id="294" w:author="Chizuko Okada" w:date="2019-10-02T14:46:00Z">
        <w:r w:rsidR="00264BB5" w:rsidRPr="00D9004F" w:rsidDel="00465F31">
          <w:rPr>
            <w:rFonts w:ascii="Times New Roman" w:hAnsi="Times New Roman" w:cs="Times New Roman"/>
            <w:sz w:val="22"/>
          </w:rPr>
          <w:delText xml:space="preserve">In particular, </w:delText>
        </w:r>
        <w:r w:rsidR="00470617" w:rsidDel="00465F31">
          <w:rPr>
            <w:rFonts w:ascii="Times New Roman" w:hAnsi="Times New Roman" w:cs="Times New Roman"/>
            <w:sz w:val="22"/>
          </w:rPr>
          <w:delText>on the basis of</w:delText>
        </w:r>
      </w:del>
      <w:ins w:id="295" w:author="agos" w:date="2019-10-02T09:15:00Z">
        <w:del w:id="296" w:author="Chizuko Okada" w:date="2019-10-02T14:46:00Z">
          <w:r w:rsidR="00EC65F0" w:rsidDel="00465F31">
            <w:rPr>
              <w:rFonts w:ascii="Times New Roman" w:hAnsi="Times New Roman" w:cs="Times New Roman"/>
              <w:sz w:val="22"/>
            </w:rPr>
            <w:delText>b</w:delText>
          </w:r>
        </w:del>
      </w:ins>
      <w:ins w:id="297" w:author="Chizuko Okada" w:date="2019-10-02T14:46:00Z">
        <w:r w:rsidR="00465F31">
          <w:rPr>
            <w:rFonts w:ascii="Times New Roman" w:hAnsi="Times New Roman" w:cs="Times New Roman" w:hint="eastAsia"/>
            <w:sz w:val="22"/>
          </w:rPr>
          <w:t>B</w:t>
        </w:r>
      </w:ins>
      <w:ins w:id="298" w:author="agos" w:date="2019-10-02T09:15:00Z">
        <w:r w:rsidR="00EC65F0">
          <w:rPr>
            <w:rFonts w:ascii="Times New Roman" w:hAnsi="Times New Roman" w:cs="Times New Roman"/>
            <w:sz w:val="22"/>
          </w:rPr>
          <w:t>ased on</w:t>
        </w:r>
      </w:ins>
      <w:r w:rsidR="00470617">
        <w:rPr>
          <w:rFonts w:ascii="Times New Roman" w:hAnsi="Times New Roman" w:cs="Times New Roman"/>
          <w:sz w:val="22"/>
        </w:rPr>
        <w:t xml:space="preserve"> </w:t>
      </w:r>
      <w:r w:rsidR="0026370C" w:rsidRPr="00D9004F">
        <w:rPr>
          <w:rFonts w:ascii="Times New Roman" w:hAnsi="Times New Roman" w:cs="Times New Roman"/>
          <w:sz w:val="22"/>
        </w:rPr>
        <w:t>the results of simulation and scena</w:t>
      </w:r>
      <w:r w:rsidR="0026370C">
        <w:rPr>
          <w:rFonts w:ascii="Times New Roman" w:hAnsi="Times New Roman" w:cs="Times New Roman"/>
          <w:sz w:val="22"/>
        </w:rPr>
        <w:t>rio analysis</w:t>
      </w:r>
      <w:r w:rsidR="0026370C">
        <w:rPr>
          <w:rFonts w:ascii="Times New Roman" w:hAnsi="Times New Roman" w:cs="Times New Roman" w:hint="eastAsia"/>
          <w:sz w:val="22"/>
        </w:rPr>
        <w:t xml:space="preserve">, </w:t>
      </w:r>
      <w:r w:rsidR="00840C1C" w:rsidRPr="00D9004F">
        <w:rPr>
          <w:rFonts w:ascii="Times New Roman" w:hAnsi="Times New Roman" w:cs="Times New Roman"/>
          <w:sz w:val="22"/>
        </w:rPr>
        <w:t xml:space="preserve">I showed that </w:t>
      </w:r>
      <w:r w:rsidR="00223410" w:rsidRPr="00D9004F">
        <w:rPr>
          <w:rFonts w:ascii="Times New Roman" w:hAnsi="Times New Roman" w:cs="Times New Roman"/>
          <w:sz w:val="22"/>
        </w:rPr>
        <w:t xml:space="preserve">their </w:t>
      </w:r>
      <w:r w:rsidR="00FA0CE0" w:rsidRPr="00D9004F">
        <w:rPr>
          <w:rFonts w:ascii="Times New Roman" w:hAnsi="Times New Roman" w:cs="Times New Roman"/>
          <w:sz w:val="22"/>
        </w:rPr>
        <w:t>portfolio was</w:t>
      </w:r>
      <w:r w:rsidR="00013940" w:rsidRPr="00D9004F">
        <w:rPr>
          <w:rFonts w:ascii="Times New Roman" w:hAnsi="Times New Roman" w:cs="Times New Roman"/>
          <w:sz w:val="22"/>
        </w:rPr>
        <w:t xml:space="preserve"> biased toward specific factor</w:t>
      </w:r>
      <w:r w:rsidR="00FA0CE0" w:rsidRPr="00D9004F">
        <w:rPr>
          <w:rFonts w:ascii="Times New Roman" w:hAnsi="Times New Roman" w:cs="Times New Roman"/>
          <w:sz w:val="22"/>
        </w:rPr>
        <w:t>s</w:t>
      </w:r>
      <w:r w:rsidR="009D7D9F" w:rsidRPr="00D9004F">
        <w:rPr>
          <w:rFonts w:ascii="Times New Roman" w:hAnsi="Times New Roman" w:cs="Times New Roman"/>
          <w:sz w:val="22"/>
        </w:rPr>
        <w:t xml:space="preserve">; therefore, </w:t>
      </w:r>
      <w:r w:rsidR="00013940" w:rsidRPr="00D9004F">
        <w:rPr>
          <w:rFonts w:ascii="Times New Roman" w:hAnsi="Times New Roman" w:cs="Times New Roman"/>
          <w:sz w:val="22"/>
        </w:rPr>
        <w:t>f</w:t>
      </w:r>
      <w:r w:rsidR="00840C1C" w:rsidRPr="00D9004F">
        <w:rPr>
          <w:rFonts w:ascii="Times New Roman" w:hAnsi="Times New Roman" w:cs="Times New Roman"/>
          <w:sz w:val="22"/>
        </w:rPr>
        <w:t xml:space="preserve">actor diversification enabled them to stabilize </w:t>
      </w:r>
      <w:r w:rsidR="009A3019">
        <w:rPr>
          <w:rFonts w:ascii="Times New Roman" w:hAnsi="Times New Roman" w:cs="Times New Roman" w:hint="eastAsia"/>
          <w:sz w:val="22"/>
        </w:rPr>
        <w:t xml:space="preserve">investment </w:t>
      </w:r>
      <w:r w:rsidR="00840C1C" w:rsidRPr="00D9004F">
        <w:rPr>
          <w:rFonts w:ascii="Times New Roman" w:hAnsi="Times New Roman" w:cs="Times New Roman"/>
          <w:sz w:val="22"/>
        </w:rPr>
        <w:t>performance</w:t>
      </w:r>
      <w:r w:rsidR="0026370C">
        <w:rPr>
          <w:rFonts w:ascii="Times New Roman" w:hAnsi="Times New Roman" w:cs="Times New Roman" w:hint="eastAsia"/>
          <w:sz w:val="22"/>
        </w:rPr>
        <w:t>.</w:t>
      </w:r>
      <w:ins w:id="299" w:author="agos" w:date="2019-10-11T01:22:00Z">
        <w:r w:rsidR="00A7228A" w:rsidRPr="00A7228A">
          <w:rPr>
            <w:rFonts w:ascii="Times New Roman" w:hAnsi="Times New Roman" w:cs="Times New Roman"/>
            <w:sz w:val="22"/>
            <w:highlight w:val="cyan"/>
          </w:rPr>
          <w:t xml:space="preserve"> </w:t>
        </w:r>
      </w:ins>
      <w:ins w:id="300" w:author="agos" w:date="2019-10-11T01:24:00Z">
        <w:r w:rsidR="00A7228A">
          <w:rPr>
            <w:rFonts w:ascii="Times New Roman" w:hAnsi="Times New Roman" w:cs="Times New Roman" w:hint="eastAsia"/>
            <w:sz w:val="22"/>
            <w:highlight w:val="cyan"/>
          </w:rPr>
          <w:t xml:space="preserve">During the both processes, my </w:t>
        </w:r>
      </w:ins>
      <w:ins w:id="301" w:author="agos" w:date="2019-10-11T01:25:00Z">
        <w:r w:rsidR="00A7228A">
          <w:rPr>
            <w:rFonts w:ascii="Times New Roman" w:hAnsi="Times New Roman" w:cs="Times New Roman" w:hint="eastAsia"/>
            <w:sz w:val="22"/>
            <w:highlight w:val="cyan"/>
          </w:rPr>
          <w:t xml:space="preserve">coordination </w:t>
        </w:r>
      </w:ins>
      <w:ins w:id="302" w:author="agos" w:date="2019-10-11T01:39:00Z">
        <w:r w:rsidR="00F14577">
          <w:rPr>
            <w:rFonts w:ascii="Times New Roman" w:hAnsi="Times New Roman" w:cs="Times New Roman" w:hint="eastAsia"/>
            <w:sz w:val="22"/>
            <w:highlight w:val="cyan"/>
          </w:rPr>
          <w:t xml:space="preserve">skills </w:t>
        </w:r>
      </w:ins>
      <w:ins w:id="303" w:author="agos" w:date="2019-10-11T01:25:00Z">
        <w:r w:rsidR="00A7228A">
          <w:rPr>
            <w:rFonts w:ascii="Times New Roman" w:hAnsi="Times New Roman" w:cs="Times New Roman" w:hint="eastAsia"/>
            <w:sz w:val="22"/>
            <w:highlight w:val="cyan"/>
          </w:rPr>
          <w:t xml:space="preserve">to promote </w:t>
        </w:r>
        <w:r w:rsidR="00A7228A">
          <w:rPr>
            <w:rFonts w:ascii="Times New Roman" w:hAnsi="Times New Roman" w:cs="Times New Roman"/>
            <w:sz w:val="22"/>
            <w:highlight w:val="cyan"/>
          </w:rPr>
          <w:t>relationship</w:t>
        </w:r>
        <w:r w:rsidR="00A7228A">
          <w:rPr>
            <w:rFonts w:ascii="Times New Roman" w:hAnsi="Times New Roman" w:cs="Times New Roman" w:hint="eastAsia"/>
            <w:sz w:val="22"/>
            <w:highlight w:val="cyan"/>
          </w:rPr>
          <w:t xml:space="preserve"> </w:t>
        </w:r>
      </w:ins>
      <w:ins w:id="304" w:author="agos" w:date="2019-10-11T01:24:00Z">
        <w:r w:rsidR="00A7228A">
          <w:rPr>
            <w:rFonts w:ascii="Times New Roman" w:hAnsi="Times New Roman" w:cs="Times New Roman" w:hint="eastAsia"/>
            <w:sz w:val="22"/>
            <w:highlight w:val="cyan"/>
          </w:rPr>
          <w:t xml:space="preserve">building </w:t>
        </w:r>
      </w:ins>
      <w:ins w:id="305" w:author="agos" w:date="2019-10-11T01:22:00Z">
        <w:r w:rsidR="00A7228A" w:rsidRPr="00D809CB">
          <w:rPr>
            <w:rFonts w:ascii="Times New Roman" w:hAnsi="Times New Roman" w:cs="Times New Roman"/>
            <w:sz w:val="22"/>
            <w:highlight w:val="cyan"/>
          </w:rPr>
          <w:t xml:space="preserve">between Japan Post and AM One </w:t>
        </w:r>
      </w:ins>
      <w:ins w:id="306" w:author="agos" w:date="2019-10-11T01:26:00Z">
        <w:r w:rsidR="00A7228A">
          <w:rPr>
            <w:rFonts w:ascii="Times New Roman" w:hAnsi="Times New Roman" w:cs="Times New Roman" w:hint="eastAsia"/>
            <w:sz w:val="22"/>
            <w:highlight w:val="cyan"/>
          </w:rPr>
          <w:t xml:space="preserve">greatly helped to move </w:t>
        </w:r>
        <w:r w:rsidR="00A7228A">
          <w:rPr>
            <w:rFonts w:ascii="Times New Roman" w:hAnsi="Times New Roman" w:cs="Times New Roman"/>
            <w:sz w:val="22"/>
            <w:highlight w:val="cyan"/>
          </w:rPr>
          <w:t>forward</w:t>
        </w:r>
        <w:r w:rsidR="00A7228A">
          <w:rPr>
            <w:rFonts w:ascii="Times New Roman" w:hAnsi="Times New Roman" w:cs="Times New Roman" w:hint="eastAsia"/>
            <w:sz w:val="22"/>
            <w:highlight w:val="cyan"/>
          </w:rPr>
          <w:t xml:space="preserve"> the </w:t>
        </w:r>
      </w:ins>
      <w:ins w:id="307" w:author="agos" w:date="2019-10-11T01:27:00Z">
        <w:r w:rsidR="00A7228A">
          <w:rPr>
            <w:rFonts w:ascii="Times New Roman" w:hAnsi="Times New Roman" w:cs="Times New Roman" w:hint="eastAsia"/>
            <w:sz w:val="22"/>
            <w:highlight w:val="cyan"/>
          </w:rPr>
          <w:t>project</w:t>
        </w:r>
      </w:ins>
      <w:ins w:id="308" w:author="agos" w:date="2019-10-11T01:26:00Z">
        <w:r w:rsidR="00A7228A">
          <w:rPr>
            <w:rFonts w:ascii="Times New Roman" w:hAnsi="Times New Roman" w:cs="Times New Roman" w:hint="eastAsia"/>
            <w:sz w:val="22"/>
            <w:highlight w:val="cyan"/>
          </w:rPr>
          <w:t xml:space="preserve">. </w:t>
        </w:r>
      </w:ins>
      <w:ins w:id="309" w:author="agos" w:date="2019-10-11T01:22:00Z">
        <w:r w:rsidR="00A7228A" w:rsidRPr="00D809CB">
          <w:rPr>
            <w:rFonts w:ascii="Times New Roman" w:hAnsi="Times New Roman" w:cs="Times New Roman"/>
            <w:sz w:val="22"/>
            <w:highlight w:val="cyan"/>
          </w:rPr>
          <w:t>I tried to be familiar with customers’ inside information such as investment philosophy, decision process, and corporate culture</w:t>
        </w:r>
      </w:ins>
      <w:ins w:id="310" w:author="agos" w:date="2019-10-11T01:29:00Z">
        <w:r w:rsidR="00A7228A" w:rsidRPr="00D809CB">
          <w:rPr>
            <w:rFonts w:ascii="Times New Roman" w:hAnsi="Times New Roman" w:cs="Times New Roman"/>
            <w:sz w:val="22"/>
            <w:highlight w:val="cyan"/>
          </w:rPr>
          <w:t xml:space="preserve">, by communicating with </w:t>
        </w:r>
        <w:r w:rsidR="00A7228A">
          <w:rPr>
            <w:rFonts w:ascii="Times New Roman" w:hAnsi="Times New Roman" w:cs="Times New Roman" w:hint="eastAsia"/>
            <w:sz w:val="22"/>
            <w:highlight w:val="cyan"/>
          </w:rPr>
          <w:t xml:space="preserve">related </w:t>
        </w:r>
        <w:r w:rsidR="00A7228A" w:rsidRPr="00D809CB">
          <w:rPr>
            <w:rFonts w:ascii="Times New Roman" w:hAnsi="Times New Roman" w:cs="Times New Roman"/>
            <w:sz w:val="22"/>
            <w:highlight w:val="cyan"/>
          </w:rPr>
          <w:t>departments</w:t>
        </w:r>
      </w:ins>
      <w:ins w:id="311" w:author="agos" w:date="2019-10-11T01:22:00Z">
        <w:r w:rsidR="00A7228A" w:rsidRPr="00D809CB">
          <w:rPr>
            <w:rFonts w:ascii="Times New Roman" w:hAnsi="Times New Roman" w:cs="Times New Roman"/>
            <w:sz w:val="22"/>
            <w:highlight w:val="cyan"/>
          </w:rPr>
          <w:t>. Such information deepened my understanding of their risk appetite up to the entire company’s one. In the weekly meetings at AM One, I also showed the direction of the project, for example, investment strategy fitted to Japan Post.</w:t>
        </w:r>
      </w:ins>
    </w:p>
    <w:p w14:paraId="27350DAB" w14:textId="1982A0C0" w:rsidR="004B0CD6" w:rsidRPr="00D9004F" w:rsidRDefault="001A44B0" w:rsidP="00367DA9">
      <w:pPr>
        <w:rPr>
          <w:rFonts w:ascii="Times New Roman" w:hAnsi="Times New Roman" w:cs="Times New Roman"/>
          <w:sz w:val="22"/>
        </w:rPr>
      </w:pPr>
      <w:r w:rsidRPr="00D9004F">
        <w:rPr>
          <w:rFonts w:ascii="Times New Roman" w:hAnsi="Times New Roman" w:cs="Times New Roman"/>
          <w:sz w:val="22"/>
        </w:rPr>
        <w:t xml:space="preserve">    </w:t>
      </w:r>
      <w:r w:rsidR="004C06BC" w:rsidRPr="00D9004F">
        <w:rPr>
          <w:rFonts w:ascii="Times New Roman" w:hAnsi="Times New Roman" w:cs="Times New Roman"/>
          <w:sz w:val="22"/>
        </w:rPr>
        <w:t xml:space="preserve"> </w:t>
      </w:r>
      <w:commentRangeStart w:id="312"/>
      <w:r w:rsidR="004C06BC" w:rsidRPr="00D9004F">
        <w:rPr>
          <w:rFonts w:ascii="Times New Roman" w:hAnsi="Times New Roman" w:cs="Times New Roman"/>
          <w:sz w:val="22"/>
        </w:rPr>
        <w:t xml:space="preserve">In the end, </w:t>
      </w:r>
      <w:commentRangeEnd w:id="312"/>
      <w:r w:rsidR="00465F31">
        <w:rPr>
          <w:rStyle w:val="a7"/>
        </w:rPr>
        <w:commentReference w:id="312"/>
      </w:r>
      <w:r w:rsidR="00F1679F" w:rsidRPr="00D9004F">
        <w:rPr>
          <w:rFonts w:ascii="Times New Roman" w:hAnsi="Times New Roman" w:cs="Times New Roman"/>
          <w:sz w:val="22"/>
        </w:rPr>
        <w:t xml:space="preserve">I </w:t>
      </w:r>
      <w:r w:rsidR="007F37E6" w:rsidRPr="00D9004F">
        <w:rPr>
          <w:rFonts w:ascii="Times New Roman" w:hAnsi="Times New Roman" w:cs="Times New Roman"/>
          <w:sz w:val="22"/>
        </w:rPr>
        <w:t xml:space="preserve">introduced </w:t>
      </w:r>
      <w:r w:rsidR="002F6750">
        <w:rPr>
          <w:rFonts w:ascii="Times New Roman" w:hAnsi="Times New Roman" w:cs="Times New Roman"/>
          <w:sz w:val="22"/>
        </w:rPr>
        <w:t xml:space="preserve">the </w:t>
      </w:r>
      <w:r w:rsidR="007F37E6" w:rsidRPr="00D9004F">
        <w:rPr>
          <w:rFonts w:ascii="Times New Roman" w:hAnsi="Times New Roman" w:cs="Times New Roman"/>
          <w:sz w:val="22"/>
        </w:rPr>
        <w:t xml:space="preserve">new portfolio management framework considering the aspect of factor diversification </w:t>
      </w:r>
      <w:r w:rsidR="000D111C" w:rsidRPr="00D9004F">
        <w:rPr>
          <w:rFonts w:ascii="Times New Roman" w:hAnsi="Times New Roman" w:cs="Times New Roman"/>
          <w:sz w:val="22"/>
        </w:rPr>
        <w:t xml:space="preserve">to </w:t>
      </w:r>
      <w:r w:rsidR="00066F9C">
        <w:rPr>
          <w:rFonts w:ascii="Times New Roman" w:hAnsi="Times New Roman" w:cs="Times New Roman"/>
          <w:sz w:val="22"/>
        </w:rPr>
        <w:t xml:space="preserve">the </w:t>
      </w:r>
      <w:r w:rsidR="000D111C" w:rsidRPr="00D9004F">
        <w:rPr>
          <w:rFonts w:ascii="Times New Roman" w:hAnsi="Times New Roman" w:cs="Times New Roman"/>
          <w:sz w:val="22"/>
        </w:rPr>
        <w:t xml:space="preserve">CIO of </w:t>
      </w:r>
      <w:r w:rsidR="007F37E6" w:rsidRPr="00D9004F">
        <w:rPr>
          <w:rFonts w:ascii="Times New Roman" w:hAnsi="Times New Roman" w:cs="Times New Roman"/>
          <w:sz w:val="22"/>
        </w:rPr>
        <w:t xml:space="preserve">Japan Post and suggested </w:t>
      </w:r>
      <w:r w:rsidR="00F76BF0" w:rsidRPr="00D9004F">
        <w:rPr>
          <w:rFonts w:ascii="Times New Roman" w:hAnsi="Times New Roman" w:cs="Times New Roman"/>
          <w:sz w:val="22"/>
        </w:rPr>
        <w:t xml:space="preserve">adopting AM One’s fund to improve their current investment </w:t>
      </w:r>
      <w:r w:rsidR="00C65E86" w:rsidRPr="00D9004F">
        <w:rPr>
          <w:rFonts w:ascii="Times New Roman" w:hAnsi="Times New Roman" w:cs="Times New Roman"/>
          <w:sz w:val="22"/>
        </w:rPr>
        <w:t xml:space="preserve">situation. </w:t>
      </w:r>
      <w:r w:rsidR="00111D8F" w:rsidRPr="00D9004F">
        <w:rPr>
          <w:rFonts w:ascii="Times New Roman" w:hAnsi="Times New Roman" w:cs="Times New Roman"/>
          <w:sz w:val="22"/>
        </w:rPr>
        <w:t xml:space="preserve">As a result, we obtained the investment mandate of </w:t>
      </w:r>
      <w:r w:rsidR="005927AA" w:rsidRPr="00D9004F">
        <w:rPr>
          <w:rFonts w:ascii="Times New Roman" w:hAnsi="Times New Roman" w:cs="Times New Roman"/>
          <w:sz w:val="22"/>
        </w:rPr>
        <w:t xml:space="preserve">500 million dollars, </w:t>
      </w:r>
      <w:r w:rsidR="005927AA" w:rsidRPr="00D9004F">
        <w:rPr>
          <w:rFonts w:ascii="Times New Roman" w:hAnsi="Times New Roman" w:cs="Times New Roman"/>
          <w:sz w:val="22"/>
        </w:rPr>
        <w:lastRenderedPageBreak/>
        <w:t>and now I work as a</w:t>
      </w:r>
      <w:r w:rsidR="00191175">
        <w:rPr>
          <w:rFonts w:ascii="Times New Roman" w:hAnsi="Times New Roman" w:cs="Times New Roman"/>
          <w:sz w:val="22"/>
        </w:rPr>
        <w:t xml:space="preserve"> </w:t>
      </w:r>
      <w:r w:rsidR="005927AA" w:rsidRPr="00D9004F">
        <w:rPr>
          <w:rFonts w:ascii="Times New Roman" w:hAnsi="Times New Roman" w:cs="Times New Roman"/>
          <w:sz w:val="22"/>
        </w:rPr>
        <w:t>fund manager of the Risk Premia fund</w:t>
      </w:r>
      <w:r w:rsidR="00F51D8A" w:rsidRPr="00D9004F">
        <w:rPr>
          <w:rFonts w:ascii="Times New Roman" w:hAnsi="Times New Roman" w:cs="Times New Roman"/>
          <w:sz w:val="22"/>
        </w:rPr>
        <w:t xml:space="preserve"> at AM One</w:t>
      </w:r>
      <w:r w:rsidR="005927AA" w:rsidRPr="00D9004F">
        <w:rPr>
          <w:rFonts w:ascii="Times New Roman" w:hAnsi="Times New Roman" w:cs="Times New Roman"/>
          <w:sz w:val="22"/>
        </w:rPr>
        <w:t xml:space="preserve">. </w:t>
      </w:r>
      <w:del w:id="313" w:author="agos" w:date="2019-10-02T10:19:00Z">
        <w:r w:rsidR="004E7A10" w:rsidRPr="00D9004F" w:rsidDel="00114332">
          <w:rPr>
            <w:rFonts w:ascii="Times New Roman" w:hAnsi="Times New Roman" w:cs="Times New Roman"/>
            <w:sz w:val="22"/>
          </w:rPr>
          <w:delText xml:space="preserve">Japan Post sometimes presented </w:delText>
        </w:r>
        <w:r w:rsidR="00A40C47" w:rsidDel="00114332">
          <w:rPr>
            <w:rFonts w:ascii="Times New Roman" w:hAnsi="Times New Roman" w:cs="Times New Roman"/>
            <w:sz w:val="22"/>
          </w:rPr>
          <w:delText>its</w:delText>
        </w:r>
        <w:r w:rsidR="004E7A10" w:rsidRPr="00D9004F" w:rsidDel="00114332">
          <w:rPr>
            <w:rFonts w:ascii="Times New Roman" w:hAnsi="Times New Roman" w:cs="Times New Roman"/>
            <w:sz w:val="22"/>
          </w:rPr>
          <w:delText xml:space="preserve"> new framework at seminars</w:delText>
        </w:r>
        <w:r w:rsidR="003E0E9C" w:rsidRPr="00D9004F" w:rsidDel="00114332">
          <w:rPr>
            <w:rFonts w:ascii="Times New Roman" w:hAnsi="Times New Roman" w:cs="Times New Roman"/>
            <w:sz w:val="22"/>
          </w:rPr>
          <w:delText xml:space="preserve"> and awareness of Risk Premia </w:delText>
        </w:r>
        <w:r w:rsidR="00F24706" w:rsidRPr="00D9004F" w:rsidDel="00114332">
          <w:rPr>
            <w:rFonts w:ascii="Times New Roman" w:hAnsi="Times New Roman" w:cs="Times New Roman"/>
            <w:sz w:val="22"/>
          </w:rPr>
          <w:delText xml:space="preserve">has </w:delText>
        </w:r>
        <w:r w:rsidR="003E0E9C" w:rsidRPr="00D9004F" w:rsidDel="00114332">
          <w:rPr>
            <w:rFonts w:ascii="Times New Roman" w:hAnsi="Times New Roman" w:cs="Times New Roman"/>
            <w:sz w:val="22"/>
          </w:rPr>
          <w:delText>gradually increased</w:delText>
        </w:r>
        <w:r w:rsidR="00820D48" w:rsidRPr="00D9004F" w:rsidDel="00114332">
          <w:rPr>
            <w:rFonts w:ascii="Times New Roman" w:hAnsi="Times New Roman" w:cs="Times New Roman"/>
            <w:sz w:val="22"/>
          </w:rPr>
          <w:delText xml:space="preserve">. </w:delText>
        </w:r>
      </w:del>
      <w:r w:rsidR="004E7A10" w:rsidRPr="00D9004F">
        <w:rPr>
          <w:rFonts w:ascii="Times New Roman" w:hAnsi="Times New Roman" w:cs="Times New Roman"/>
          <w:sz w:val="22"/>
        </w:rPr>
        <w:t xml:space="preserve">I lead the project to expand </w:t>
      </w:r>
      <w:r w:rsidR="00DC13F3" w:rsidRPr="00D9004F">
        <w:rPr>
          <w:rFonts w:ascii="Times New Roman" w:hAnsi="Times New Roman" w:cs="Times New Roman"/>
          <w:sz w:val="22"/>
        </w:rPr>
        <w:t xml:space="preserve">this consulting sales </w:t>
      </w:r>
      <w:r w:rsidR="005B2621" w:rsidRPr="00D9004F">
        <w:rPr>
          <w:rFonts w:ascii="Times New Roman" w:hAnsi="Times New Roman" w:cs="Times New Roman"/>
          <w:sz w:val="22"/>
        </w:rPr>
        <w:t xml:space="preserve">framework </w:t>
      </w:r>
      <w:r w:rsidR="003D136C" w:rsidRPr="00D9004F">
        <w:rPr>
          <w:rFonts w:ascii="Times New Roman" w:hAnsi="Times New Roman" w:cs="Times New Roman"/>
          <w:sz w:val="22"/>
        </w:rPr>
        <w:t>into other Japanese</w:t>
      </w:r>
      <w:r w:rsidR="003D0E76" w:rsidRPr="00D9004F">
        <w:rPr>
          <w:rFonts w:ascii="Times New Roman" w:hAnsi="Times New Roman" w:cs="Times New Roman"/>
          <w:sz w:val="22"/>
        </w:rPr>
        <w:t xml:space="preserve"> investors. </w:t>
      </w:r>
      <w:r w:rsidR="00C4197E" w:rsidRPr="00D9004F">
        <w:rPr>
          <w:rFonts w:ascii="Times New Roman" w:hAnsi="Times New Roman" w:cs="Times New Roman"/>
          <w:sz w:val="22"/>
        </w:rPr>
        <w:t xml:space="preserve">Furthermore, </w:t>
      </w:r>
      <w:r w:rsidR="00DF67FB" w:rsidRPr="00D9004F">
        <w:rPr>
          <w:rFonts w:ascii="Times New Roman" w:hAnsi="Times New Roman" w:cs="Times New Roman"/>
          <w:sz w:val="22"/>
        </w:rPr>
        <w:t>I applied this analysis to Dai-ichi’</w:t>
      </w:r>
      <w:r w:rsidR="00A25E44" w:rsidRPr="00D9004F">
        <w:rPr>
          <w:rFonts w:ascii="Times New Roman" w:hAnsi="Times New Roman" w:cs="Times New Roman"/>
          <w:sz w:val="22"/>
        </w:rPr>
        <w:t>s portf</w:t>
      </w:r>
      <w:r w:rsidR="00C46B22" w:rsidRPr="00D9004F">
        <w:rPr>
          <w:rFonts w:ascii="Times New Roman" w:hAnsi="Times New Roman" w:cs="Times New Roman"/>
          <w:sz w:val="22"/>
        </w:rPr>
        <w:t>olio and wrote a thesis discussing business</w:t>
      </w:r>
      <w:r w:rsidR="00540132" w:rsidRPr="00D9004F">
        <w:rPr>
          <w:rFonts w:ascii="Times New Roman" w:hAnsi="Times New Roman" w:cs="Times New Roman"/>
          <w:sz w:val="22"/>
        </w:rPr>
        <w:t xml:space="preserve"> opportunities</w:t>
      </w:r>
      <w:r w:rsidR="00C80D64" w:rsidRPr="00D9004F">
        <w:rPr>
          <w:rFonts w:ascii="Times New Roman" w:hAnsi="Times New Roman" w:cs="Times New Roman"/>
          <w:sz w:val="22"/>
        </w:rPr>
        <w:t xml:space="preserve"> of Factor I</w:t>
      </w:r>
      <w:r w:rsidR="00C46B22" w:rsidRPr="00D9004F">
        <w:rPr>
          <w:rFonts w:ascii="Times New Roman" w:hAnsi="Times New Roman" w:cs="Times New Roman"/>
          <w:sz w:val="22"/>
        </w:rPr>
        <w:t xml:space="preserve">nvesting, which </w:t>
      </w:r>
      <w:r w:rsidR="006A15D9" w:rsidRPr="00D9004F">
        <w:rPr>
          <w:rFonts w:ascii="Times New Roman" w:hAnsi="Times New Roman" w:cs="Times New Roman"/>
          <w:sz w:val="22"/>
        </w:rPr>
        <w:t xml:space="preserve">won a prize in the </w:t>
      </w:r>
      <w:r w:rsidR="00C46B22" w:rsidRPr="00D9004F">
        <w:rPr>
          <w:rFonts w:ascii="Times New Roman" w:hAnsi="Times New Roman" w:cs="Times New Roman"/>
          <w:sz w:val="22"/>
        </w:rPr>
        <w:t>Dai-ichi’s in-house research paper competit</w:t>
      </w:r>
      <w:r w:rsidR="00B61BA4" w:rsidRPr="00D9004F">
        <w:rPr>
          <w:rFonts w:ascii="Times New Roman" w:hAnsi="Times New Roman" w:cs="Times New Roman"/>
          <w:sz w:val="22"/>
        </w:rPr>
        <w:t>i</w:t>
      </w:r>
      <w:r w:rsidR="00C46B22" w:rsidRPr="00D9004F">
        <w:rPr>
          <w:rFonts w:ascii="Times New Roman" w:hAnsi="Times New Roman" w:cs="Times New Roman"/>
          <w:sz w:val="22"/>
        </w:rPr>
        <w:t>on.</w:t>
      </w:r>
    </w:p>
    <w:p w14:paraId="5B599B15" w14:textId="5B32735A" w:rsidR="007F62D1" w:rsidRDefault="00C166EC" w:rsidP="00367DA9">
      <w:pPr>
        <w:rPr>
          <w:ins w:id="314" w:author="agos" w:date="2019-10-11T01:43:00Z"/>
          <w:rFonts w:ascii="Times New Roman" w:hAnsi="Times New Roman" w:cs="Times New Roman" w:hint="eastAsia"/>
          <w:sz w:val="22"/>
        </w:rPr>
      </w:pPr>
      <w:r w:rsidRPr="00D9004F">
        <w:rPr>
          <w:rFonts w:ascii="Times New Roman" w:hAnsi="Times New Roman" w:cs="Times New Roman"/>
          <w:sz w:val="22"/>
        </w:rPr>
        <w:t xml:space="preserve">     </w:t>
      </w:r>
      <w:commentRangeStart w:id="315"/>
      <w:ins w:id="316" w:author="agos" w:date="2019-10-02T09:07:00Z">
        <w:r w:rsidR="00AE38F8">
          <w:rPr>
            <w:rFonts w:ascii="Times New Roman" w:hAnsi="Times New Roman" w:cs="Times New Roman" w:hint="eastAsia"/>
            <w:sz w:val="22"/>
          </w:rPr>
          <w:t xml:space="preserve">This unique experience </w:t>
        </w:r>
      </w:ins>
      <w:ins w:id="317" w:author="agos" w:date="2019-10-02T09:26:00Z">
        <w:r w:rsidR="00F001B5">
          <w:rPr>
            <w:rFonts w:ascii="Times New Roman" w:hAnsi="Times New Roman" w:cs="Times New Roman" w:hint="eastAsia"/>
            <w:sz w:val="22"/>
          </w:rPr>
          <w:t xml:space="preserve">also </w:t>
        </w:r>
      </w:ins>
      <w:ins w:id="318" w:author="Chizuko Okada" w:date="2019-10-02T15:03:00Z">
        <w:r w:rsidR="00581E38">
          <w:rPr>
            <w:rFonts w:ascii="Times New Roman" w:hAnsi="Times New Roman" w:cs="Times New Roman" w:hint="eastAsia"/>
            <w:sz w:val="22"/>
          </w:rPr>
          <w:t xml:space="preserve">made me </w:t>
        </w:r>
      </w:ins>
      <w:ins w:id="319" w:author="Chizuko Okada" w:date="2019-10-02T15:29:00Z">
        <w:r w:rsidR="002D488D">
          <w:rPr>
            <w:rFonts w:ascii="Times New Roman" w:hAnsi="Times New Roman" w:cs="Times New Roman" w:hint="eastAsia"/>
            <w:sz w:val="22"/>
          </w:rPr>
          <w:t>note</w:t>
        </w:r>
      </w:ins>
      <w:ins w:id="320" w:author="Chizuko Okada" w:date="2019-10-02T15:03:00Z">
        <w:r w:rsidR="00581E38">
          <w:rPr>
            <w:rFonts w:ascii="Times New Roman" w:hAnsi="Times New Roman" w:cs="Times New Roman" w:hint="eastAsia"/>
            <w:sz w:val="22"/>
          </w:rPr>
          <w:t xml:space="preserve"> </w:t>
        </w:r>
      </w:ins>
      <w:ins w:id="321" w:author="agos" w:date="2019-10-02T09:07:00Z">
        <w:del w:id="322" w:author="Chizuko Okada" w:date="2019-10-02T15:03:00Z">
          <w:r w:rsidR="00AE38F8" w:rsidDel="00581E38">
            <w:rPr>
              <w:rFonts w:ascii="Times New Roman" w:hAnsi="Times New Roman" w:cs="Times New Roman" w:hint="eastAsia"/>
              <w:sz w:val="22"/>
            </w:rPr>
            <w:delText xml:space="preserve">taught me </w:delText>
          </w:r>
        </w:del>
      </w:ins>
      <w:del w:id="323" w:author="agos" w:date="2019-10-02T09:07:00Z">
        <w:r w:rsidR="00797308" w:rsidDel="00AE38F8">
          <w:rPr>
            <w:rFonts w:ascii="Times New Roman" w:hAnsi="Times New Roman" w:cs="Times New Roman" w:hint="eastAsia"/>
            <w:sz w:val="22"/>
          </w:rPr>
          <w:delText>Directly experiencing other companies</w:delText>
        </w:r>
        <w:r w:rsidR="00797308" w:rsidDel="00AE38F8">
          <w:rPr>
            <w:rFonts w:ascii="Times New Roman" w:hAnsi="Times New Roman" w:cs="Times New Roman"/>
            <w:sz w:val="22"/>
          </w:rPr>
          <w:delText>’</w:delText>
        </w:r>
        <w:r w:rsidR="00797308" w:rsidDel="00AE38F8">
          <w:rPr>
            <w:rFonts w:ascii="Times New Roman" w:hAnsi="Times New Roman" w:cs="Times New Roman" w:hint="eastAsia"/>
            <w:sz w:val="22"/>
          </w:rPr>
          <w:delText xml:space="preserve"> investment</w:delText>
        </w:r>
        <w:r w:rsidR="00F30831" w:rsidDel="00AE38F8">
          <w:rPr>
            <w:rFonts w:ascii="Times New Roman" w:hAnsi="Times New Roman" w:cs="Times New Roman"/>
            <w:sz w:val="22"/>
          </w:rPr>
          <w:delText xml:space="preserve">, </w:delText>
        </w:r>
        <w:r w:rsidR="00D42167" w:rsidDel="00AE38F8">
          <w:rPr>
            <w:rFonts w:ascii="Times New Roman" w:hAnsi="Times New Roman" w:cs="Times New Roman" w:hint="eastAsia"/>
            <w:sz w:val="22"/>
          </w:rPr>
          <w:delText xml:space="preserve">I learned </w:delText>
        </w:r>
        <w:r w:rsidR="001D6E00" w:rsidDel="00AE38F8">
          <w:rPr>
            <w:rFonts w:ascii="Times New Roman" w:hAnsi="Times New Roman" w:cs="Times New Roman" w:hint="eastAsia"/>
            <w:sz w:val="22"/>
          </w:rPr>
          <w:delText xml:space="preserve">the </w:delText>
        </w:r>
        <w:r w:rsidR="00E3515C" w:rsidDel="00AE38F8">
          <w:rPr>
            <w:rFonts w:ascii="Times New Roman" w:hAnsi="Times New Roman" w:cs="Times New Roman" w:hint="eastAsia"/>
            <w:sz w:val="22"/>
          </w:rPr>
          <w:delText xml:space="preserve">difference in </w:delText>
        </w:r>
        <w:r w:rsidR="001D6E00" w:rsidDel="00AE38F8">
          <w:rPr>
            <w:rFonts w:ascii="Times New Roman" w:hAnsi="Times New Roman" w:cs="Times New Roman" w:hint="eastAsia"/>
            <w:sz w:val="22"/>
          </w:rPr>
          <w:delText xml:space="preserve">their </w:delText>
        </w:r>
        <w:r w:rsidR="00E3515C" w:rsidDel="00AE38F8">
          <w:rPr>
            <w:rFonts w:ascii="Times New Roman" w:hAnsi="Times New Roman" w:cs="Times New Roman" w:hint="eastAsia"/>
            <w:sz w:val="22"/>
          </w:rPr>
          <w:delText>way of thinking, but at the same time</w:delText>
        </w:r>
      </w:del>
      <w:del w:id="324" w:author="agos" w:date="2019-10-02T10:19:00Z">
        <w:r w:rsidR="00E3515C" w:rsidDel="00114332">
          <w:rPr>
            <w:rFonts w:ascii="Times New Roman" w:hAnsi="Times New Roman" w:cs="Times New Roman" w:hint="eastAsia"/>
            <w:sz w:val="22"/>
          </w:rPr>
          <w:delText xml:space="preserve"> </w:delText>
        </w:r>
        <w:r w:rsidR="00D35FBA" w:rsidRPr="00D9004F" w:rsidDel="00114332">
          <w:rPr>
            <w:rFonts w:ascii="Times New Roman" w:hAnsi="Times New Roman" w:cs="Times New Roman"/>
            <w:sz w:val="22"/>
          </w:rPr>
          <w:delText xml:space="preserve">I </w:delText>
        </w:r>
        <w:r w:rsidR="00936D3C" w:rsidRPr="00D9004F" w:rsidDel="00114332">
          <w:rPr>
            <w:rFonts w:ascii="Times New Roman" w:hAnsi="Times New Roman" w:cs="Times New Roman"/>
            <w:sz w:val="22"/>
          </w:rPr>
          <w:delText>faced</w:delText>
        </w:r>
      </w:del>
      <w:del w:id="325" w:author="agos" w:date="2019-10-02T10:30:00Z">
        <w:r w:rsidR="00936D3C" w:rsidRPr="00D9004F" w:rsidDel="003B7A23">
          <w:rPr>
            <w:rFonts w:ascii="Times New Roman" w:hAnsi="Times New Roman" w:cs="Times New Roman"/>
            <w:sz w:val="22"/>
          </w:rPr>
          <w:delText xml:space="preserve"> </w:delText>
        </w:r>
      </w:del>
      <w:r w:rsidR="0079242E" w:rsidRPr="00D9004F">
        <w:rPr>
          <w:rFonts w:ascii="Times New Roman" w:hAnsi="Times New Roman" w:cs="Times New Roman"/>
          <w:sz w:val="22"/>
        </w:rPr>
        <w:t xml:space="preserve">Japan’s </w:t>
      </w:r>
      <w:r w:rsidR="00E3515C">
        <w:rPr>
          <w:rFonts w:ascii="Times New Roman" w:hAnsi="Times New Roman" w:cs="Times New Roman" w:hint="eastAsia"/>
          <w:sz w:val="22"/>
        </w:rPr>
        <w:t xml:space="preserve">deadlocked </w:t>
      </w:r>
      <w:r w:rsidR="00E3515C">
        <w:rPr>
          <w:rFonts w:ascii="Times New Roman" w:hAnsi="Times New Roman" w:cs="Times New Roman"/>
          <w:sz w:val="22"/>
        </w:rPr>
        <w:t>situation</w:t>
      </w:r>
      <w:r w:rsidR="00B72839">
        <w:rPr>
          <w:rFonts w:ascii="Times New Roman" w:hAnsi="Times New Roman" w:cs="Times New Roman" w:hint="eastAsia"/>
          <w:sz w:val="22"/>
        </w:rPr>
        <w:t xml:space="preserve">; </w:t>
      </w:r>
      <w:r w:rsidR="00F30389">
        <w:rPr>
          <w:rFonts w:ascii="Times New Roman" w:hAnsi="Times New Roman" w:cs="Times New Roman" w:hint="eastAsia"/>
          <w:sz w:val="22"/>
        </w:rPr>
        <w:t>Japan</w:t>
      </w:r>
      <w:r w:rsidR="00F30389">
        <w:rPr>
          <w:rFonts w:ascii="Times New Roman" w:hAnsi="Times New Roman" w:cs="Times New Roman"/>
          <w:sz w:val="22"/>
        </w:rPr>
        <w:t>’</w:t>
      </w:r>
      <w:r w:rsidR="0089336B">
        <w:rPr>
          <w:rFonts w:ascii="Times New Roman" w:hAnsi="Times New Roman" w:cs="Times New Roman" w:hint="eastAsia"/>
          <w:sz w:val="22"/>
        </w:rPr>
        <w:t>s investors are</w:t>
      </w:r>
      <w:r w:rsidR="00F30389">
        <w:rPr>
          <w:rFonts w:ascii="Times New Roman" w:hAnsi="Times New Roman" w:cs="Times New Roman" w:hint="eastAsia"/>
          <w:sz w:val="22"/>
        </w:rPr>
        <w:t xml:space="preserve"> bound hands and feet with </w:t>
      </w:r>
      <w:r w:rsidR="00B72839">
        <w:rPr>
          <w:rFonts w:ascii="Times New Roman" w:hAnsi="Times New Roman" w:cs="Times New Roman" w:hint="eastAsia"/>
          <w:sz w:val="22"/>
        </w:rPr>
        <w:t>o</w:t>
      </w:r>
      <w:r w:rsidR="00DE6AC2">
        <w:rPr>
          <w:rFonts w:ascii="Times New Roman" w:hAnsi="Times New Roman" w:cs="Times New Roman" w:hint="eastAsia"/>
          <w:sz w:val="22"/>
        </w:rPr>
        <w:t>uter circumstance</w:t>
      </w:r>
      <w:r w:rsidR="001D6E00">
        <w:rPr>
          <w:rFonts w:ascii="Times New Roman" w:hAnsi="Times New Roman" w:cs="Times New Roman" w:hint="eastAsia"/>
          <w:sz w:val="22"/>
        </w:rPr>
        <w:t>s</w:t>
      </w:r>
      <w:ins w:id="326" w:author="Chizuko Okada" w:date="2019-10-02T14:49:00Z">
        <w:r w:rsidR="00D5131C">
          <w:rPr>
            <w:rFonts w:ascii="Times New Roman" w:hAnsi="Times New Roman" w:cs="Times New Roman" w:hint="eastAsia"/>
            <w:sz w:val="22"/>
          </w:rPr>
          <w:t>:</w:t>
        </w:r>
      </w:ins>
      <w:commentRangeEnd w:id="315"/>
      <w:ins w:id="327" w:author="Chizuko Okada" w:date="2019-10-02T15:15:00Z">
        <w:r w:rsidR="000C13F3">
          <w:rPr>
            <w:rStyle w:val="a7"/>
          </w:rPr>
          <w:commentReference w:id="315"/>
        </w:r>
      </w:ins>
      <w:r w:rsidR="001D6E00">
        <w:rPr>
          <w:rFonts w:ascii="Times New Roman" w:hAnsi="Times New Roman" w:cs="Times New Roman" w:hint="eastAsia"/>
          <w:sz w:val="22"/>
        </w:rPr>
        <w:t xml:space="preserve"> </w:t>
      </w:r>
      <w:del w:id="328" w:author="Chizuko Okada" w:date="2019-10-02T14:49:00Z">
        <w:r w:rsidR="00DE6AC2" w:rsidRPr="007F62D1" w:rsidDel="00D5131C">
          <w:rPr>
            <w:rFonts w:ascii="Times New Roman" w:hAnsi="Times New Roman" w:cs="Times New Roman" w:hint="eastAsia"/>
            <w:sz w:val="22"/>
            <w:highlight w:val="cyan"/>
            <w:rPrChange w:id="329" w:author="agos" w:date="2019-10-11T01:43:00Z">
              <w:rPr>
                <w:rFonts w:ascii="Times New Roman" w:hAnsi="Times New Roman" w:cs="Times New Roman" w:hint="eastAsia"/>
                <w:sz w:val="22"/>
              </w:rPr>
            </w:rPrChange>
          </w:rPr>
          <w:delText>grow</w:delText>
        </w:r>
        <w:r w:rsidR="001D6E00" w:rsidRPr="007F62D1" w:rsidDel="00D5131C">
          <w:rPr>
            <w:rFonts w:ascii="Times New Roman" w:hAnsi="Times New Roman" w:cs="Times New Roman" w:hint="eastAsia"/>
            <w:sz w:val="22"/>
            <w:highlight w:val="cyan"/>
            <w:rPrChange w:id="330" w:author="agos" w:date="2019-10-11T01:43:00Z">
              <w:rPr>
                <w:rFonts w:ascii="Times New Roman" w:hAnsi="Times New Roman" w:cs="Times New Roman" w:hint="eastAsia"/>
                <w:sz w:val="22"/>
              </w:rPr>
            </w:rPrChange>
          </w:rPr>
          <w:delText>ing</w:delText>
        </w:r>
        <w:r w:rsidR="00F30389" w:rsidRPr="007F62D1" w:rsidDel="00D5131C">
          <w:rPr>
            <w:rFonts w:ascii="Times New Roman" w:hAnsi="Times New Roman" w:cs="Times New Roman" w:hint="eastAsia"/>
            <w:sz w:val="22"/>
            <w:highlight w:val="cyan"/>
            <w:rPrChange w:id="331" w:author="agos" w:date="2019-10-11T01:43:00Z">
              <w:rPr>
                <w:rFonts w:ascii="Times New Roman" w:hAnsi="Times New Roman" w:cs="Times New Roman" w:hint="eastAsia"/>
                <w:sz w:val="22"/>
              </w:rPr>
            </w:rPrChange>
          </w:rPr>
          <w:delText xml:space="preserve"> increasingly sever</w:delText>
        </w:r>
        <w:r w:rsidR="00BB2D63" w:rsidRPr="007F62D1" w:rsidDel="00D5131C">
          <w:rPr>
            <w:rFonts w:ascii="Times New Roman" w:hAnsi="Times New Roman" w:cs="Times New Roman" w:hint="eastAsia"/>
            <w:sz w:val="22"/>
            <w:highlight w:val="cyan"/>
            <w:rPrChange w:id="332" w:author="agos" w:date="2019-10-11T01:43:00Z">
              <w:rPr>
                <w:rFonts w:ascii="Times New Roman" w:hAnsi="Times New Roman" w:cs="Times New Roman" w:hint="eastAsia"/>
                <w:sz w:val="22"/>
              </w:rPr>
            </w:rPrChange>
          </w:rPr>
          <w:delText>e</w:delText>
        </w:r>
        <w:r w:rsidR="00F30389" w:rsidRPr="007F62D1" w:rsidDel="00D5131C">
          <w:rPr>
            <w:rFonts w:ascii="Times New Roman" w:hAnsi="Times New Roman" w:cs="Times New Roman" w:hint="eastAsia"/>
            <w:sz w:val="22"/>
            <w:highlight w:val="cyan"/>
            <w:rPrChange w:id="333" w:author="agos" w:date="2019-10-11T01:43:00Z">
              <w:rPr>
                <w:rFonts w:ascii="Times New Roman" w:hAnsi="Times New Roman" w:cs="Times New Roman" w:hint="eastAsia"/>
                <w:sz w:val="22"/>
              </w:rPr>
            </w:rPrChange>
          </w:rPr>
          <w:delText xml:space="preserve">. </w:delText>
        </w:r>
      </w:del>
      <w:r w:rsidR="000F3561" w:rsidRPr="007F62D1">
        <w:rPr>
          <w:rFonts w:ascii="Times New Roman" w:hAnsi="Times New Roman" w:cs="Times New Roman" w:hint="eastAsia"/>
          <w:sz w:val="22"/>
          <w:highlight w:val="cyan"/>
          <w:rPrChange w:id="334" w:author="agos" w:date="2019-10-11T01:43:00Z">
            <w:rPr>
              <w:rFonts w:ascii="Times New Roman" w:hAnsi="Times New Roman" w:cs="Times New Roman" w:hint="eastAsia"/>
              <w:sz w:val="22"/>
            </w:rPr>
          </w:rPrChange>
        </w:rPr>
        <w:t xml:space="preserve">Historic </w:t>
      </w:r>
      <w:del w:id="335" w:author="Chizuko Okada" w:date="2019-10-02T15:11:00Z">
        <w:r w:rsidR="000F3561" w:rsidRPr="007F62D1" w:rsidDel="00C1643B">
          <w:rPr>
            <w:rFonts w:ascii="Times New Roman" w:hAnsi="Times New Roman" w:cs="Times New Roman" w:hint="eastAsia"/>
            <w:sz w:val="22"/>
            <w:highlight w:val="cyan"/>
            <w:rPrChange w:id="336" w:author="agos" w:date="2019-10-11T01:43:00Z">
              <w:rPr>
                <w:rFonts w:ascii="Times New Roman" w:hAnsi="Times New Roman" w:cs="Times New Roman" w:hint="eastAsia"/>
                <w:sz w:val="22"/>
              </w:rPr>
            </w:rPrChange>
          </w:rPr>
          <w:delText xml:space="preserve">low </w:delText>
        </w:r>
      </w:del>
      <w:ins w:id="337" w:author="Chizuko Okada" w:date="2019-10-02T15:11:00Z">
        <w:r w:rsidR="00C1643B" w:rsidRPr="007F62D1">
          <w:rPr>
            <w:rFonts w:ascii="Times New Roman" w:hAnsi="Times New Roman" w:cs="Times New Roman" w:hint="eastAsia"/>
            <w:sz w:val="22"/>
            <w:highlight w:val="cyan"/>
            <w:rPrChange w:id="338" w:author="agos" w:date="2019-10-11T01:43:00Z">
              <w:rPr>
                <w:rFonts w:ascii="Times New Roman" w:hAnsi="Times New Roman" w:cs="Times New Roman" w:hint="eastAsia"/>
                <w:sz w:val="22"/>
              </w:rPr>
            </w:rPrChange>
          </w:rPr>
          <w:t>low</w:t>
        </w:r>
        <w:r w:rsidR="00C1643B" w:rsidRPr="007F62D1">
          <w:rPr>
            <w:rFonts w:ascii="Times New Roman" w:hAnsi="Times New Roman" w:cs="Times New Roman"/>
            <w:sz w:val="22"/>
            <w:highlight w:val="cyan"/>
            <w:rPrChange w:id="339" w:author="agos" w:date="2019-10-11T01:43:00Z">
              <w:rPr>
                <w:rFonts w:ascii="Times New Roman" w:hAnsi="Times New Roman" w:cs="Times New Roman"/>
                <w:sz w:val="22"/>
              </w:rPr>
            </w:rPrChange>
          </w:rPr>
          <w:t>-</w:t>
        </w:r>
      </w:ins>
      <w:del w:id="340" w:author="agos" w:date="2019-10-02T10:52:00Z">
        <w:r w:rsidR="000F3561" w:rsidRPr="007F62D1" w:rsidDel="00223BF0">
          <w:rPr>
            <w:rFonts w:ascii="Times New Roman" w:hAnsi="Times New Roman" w:cs="Times New Roman" w:hint="eastAsia"/>
            <w:sz w:val="22"/>
            <w:highlight w:val="cyan"/>
            <w:rPrChange w:id="341" w:author="agos" w:date="2019-10-11T01:43:00Z">
              <w:rPr>
                <w:rFonts w:ascii="Times New Roman" w:hAnsi="Times New Roman" w:cs="Times New Roman" w:hint="eastAsia"/>
                <w:sz w:val="22"/>
              </w:rPr>
            </w:rPrChange>
          </w:rPr>
          <w:delText xml:space="preserve">level of </w:delText>
        </w:r>
      </w:del>
      <w:r w:rsidR="000F3561" w:rsidRPr="007F62D1">
        <w:rPr>
          <w:rFonts w:ascii="Times New Roman" w:hAnsi="Times New Roman" w:cs="Times New Roman" w:hint="eastAsia"/>
          <w:sz w:val="22"/>
          <w:highlight w:val="cyan"/>
          <w:rPrChange w:id="342" w:author="agos" w:date="2019-10-11T01:43:00Z">
            <w:rPr>
              <w:rFonts w:ascii="Times New Roman" w:hAnsi="Times New Roman" w:cs="Times New Roman" w:hint="eastAsia"/>
              <w:sz w:val="22"/>
            </w:rPr>
          </w:rPrChange>
        </w:rPr>
        <w:t>interest rate, which</w:t>
      </w:r>
      <w:r w:rsidR="00E2664E" w:rsidRPr="007F62D1">
        <w:rPr>
          <w:rFonts w:ascii="Times New Roman" w:hAnsi="Times New Roman" w:cs="Times New Roman" w:hint="eastAsia"/>
          <w:sz w:val="22"/>
          <w:highlight w:val="cyan"/>
          <w:rPrChange w:id="343" w:author="agos" w:date="2019-10-11T01:43:00Z">
            <w:rPr>
              <w:rFonts w:ascii="Times New Roman" w:hAnsi="Times New Roman" w:cs="Times New Roman" w:hint="eastAsia"/>
              <w:sz w:val="22"/>
            </w:rPr>
          </w:rPrChange>
        </w:rPr>
        <w:t xml:space="preserve"> has been pushed further into negative territory, </w:t>
      </w:r>
      <w:r w:rsidR="000D0718" w:rsidRPr="007F62D1">
        <w:rPr>
          <w:rFonts w:ascii="Times New Roman" w:hAnsi="Times New Roman" w:cs="Times New Roman" w:hint="eastAsia"/>
          <w:sz w:val="22"/>
          <w:highlight w:val="cyan"/>
          <w:rPrChange w:id="344" w:author="agos" w:date="2019-10-11T01:43:00Z">
            <w:rPr>
              <w:rFonts w:ascii="Times New Roman" w:hAnsi="Times New Roman" w:cs="Times New Roman" w:hint="eastAsia"/>
              <w:sz w:val="22"/>
            </w:rPr>
          </w:rPrChange>
        </w:rPr>
        <w:t xml:space="preserve">makes it </w:t>
      </w:r>
      <w:del w:id="345" w:author="agos" w:date="2019-10-02T09:15:00Z">
        <w:r w:rsidR="000D0718" w:rsidRPr="007F62D1" w:rsidDel="00EC65F0">
          <w:rPr>
            <w:rFonts w:ascii="Times New Roman" w:hAnsi="Times New Roman" w:cs="Times New Roman" w:hint="eastAsia"/>
            <w:sz w:val="22"/>
            <w:highlight w:val="cyan"/>
            <w:rPrChange w:id="346" w:author="agos" w:date="2019-10-11T01:43:00Z">
              <w:rPr>
                <w:rFonts w:ascii="Times New Roman" w:hAnsi="Times New Roman" w:cs="Times New Roman" w:hint="eastAsia"/>
                <w:sz w:val="22"/>
              </w:rPr>
            </w:rPrChange>
          </w:rPr>
          <w:delText xml:space="preserve">difficult </w:delText>
        </w:r>
      </w:del>
      <w:ins w:id="347" w:author="agos" w:date="2019-10-02T09:15:00Z">
        <w:r w:rsidR="00EC65F0" w:rsidRPr="007F62D1">
          <w:rPr>
            <w:rFonts w:ascii="Times New Roman" w:hAnsi="Times New Roman" w:cs="Times New Roman"/>
            <w:sz w:val="22"/>
            <w:highlight w:val="cyan"/>
            <w:rPrChange w:id="348" w:author="agos" w:date="2019-10-11T01:43:00Z">
              <w:rPr>
                <w:rFonts w:ascii="Times New Roman" w:hAnsi="Times New Roman" w:cs="Times New Roman"/>
                <w:sz w:val="22"/>
              </w:rPr>
            </w:rPrChange>
          </w:rPr>
          <w:t>challenging</w:t>
        </w:r>
        <w:r w:rsidR="00EC65F0" w:rsidRPr="007F62D1">
          <w:rPr>
            <w:rFonts w:ascii="Times New Roman" w:hAnsi="Times New Roman" w:cs="Times New Roman" w:hint="eastAsia"/>
            <w:sz w:val="22"/>
            <w:highlight w:val="cyan"/>
            <w:rPrChange w:id="349" w:author="agos" w:date="2019-10-11T01:43:00Z">
              <w:rPr>
                <w:rFonts w:ascii="Times New Roman" w:hAnsi="Times New Roman" w:cs="Times New Roman" w:hint="eastAsia"/>
                <w:sz w:val="22"/>
              </w:rPr>
            </w:rPrChange>
          </w:rPr>
          <w:t xml:space="preserve"> </w:t>
        </w:r>
      </w:ins>
      <w:ins w:id="350" w:author="agos" w:date="2019-10-11T01:42:00Z">
        <w:r w:rsidR="007F62D1" w:rsidRPr="007F62D1">
          <w:rPr>
            <w:rFonts w:ascii="Times New Roman" w:hAnsi="Times New Roman" w:cs="Times New Roman" w:hint="eastAsia"/>
            <w:sz w:val="22"/>
            <w:highlight w:val="cyan"/>
            <w:rPrChange w:id="351" w:author="agos" w:date="2019-10-11T01:43:00Z">
              <w:rPr>
                <w:rFonts w:ascii="Times New Roman" w:hAnsi="Times New Roman" w:cs="Times New Roman" w:hint="eastAsia"/>
                <w:sz w:val="22"/>
              </w:rPr>
            </w:rPrChange>
          </w:rPr>
          <w:t xml:space="preserve">for </w:t>
        </w:r>
        <w:r w:rsidR="007F62D1" w:rsidRPr="007F62D1">
          <w:rPr>
            <w:rFonts w:ascii="Times New Roman" w:hAnsi="Times New Roman" w:cs="Times New Roman"/>
            <w:sz w:val="22"/>
            <w:highlight w:val="cyan"/>
            <w:rPrChange w:id="352" w:author="agos" w:date="2019-10-11T01:43:00Z">
              <w:rPr>
                <w:rFonts w:ascii="Times New Roman" w:hAnsi="Times New Roman" w:cs="Times New Roman"/>
                <w:sz w:val="22"/>
              </w:rPr>
            </w:rPrChange>
          </w:rPr>
          <w:t>financial</w:t>
        </w:r>
        <w:r w:rsidR="007F62D1" w:rsidRPr="007F62D1">
          <w:rPr>
            <w:rFonts w:ascii="Times New Roman" w:hAnsi="Times New Roman" w:cs="Times New Roman" w:hint="eastAsia"/>
            <w:sz w:val="22"/>
            <w:highlight w:val="cyan"/>
            <w:rPrChange w:id="353" w:author="agos" w:date="2019-10-11T01:43:00Z">
              <w:rPr>
                <w:rFonts w:ascii="Times New Roman" w:hAnsi="Times New Roman" w:cs="Times New Roman" w:hint="eastAsia"/>
                <w:sz w:val="22"/>
              </w:rPr>
            </w:rPrChange>
          </w:rPr>
          <w:t xml:space="preserve"> institutions </w:t>
        </w:r>
      </w:ins>
      <w:r w:rsidR="000D0718" w:rsidRPr="007F62D1">
        <w:rPr>
          <w:rFonts w:ascii="Times New Roman" w:hAnsi="Times New Roman" w:cs="Times New Roman" w:hint="eastAsia"/>
          <w:sz w:val="22"/>
          <w:highlight w:val="cyan"/>
          <w:rPrChange w:id="354" w:author="agos" w:date="2019-10-11T01:43:00Z">
            <w:rPr>
              <w:rFonts w:ascii="Times New Roman" w:hAnsi="Times New Roman" w:cs="Times New Roman" w:hint="eastAsia"/>
              <w:sz w:val="22"/>
            </w:rPr>
          </w:rPrChange>
        </w:rPr>
        <w:t xml:space="preserve">to earn a stable return, and </w:t>
      </w:r>
      <w:r w:rsidR="00921F5A" w:rsidRPr="007F62D1">
        <w:rPr>
          <w:rFonts w:ascii="Times New Roman" w:hAnsi="Times New Roman" w:cs="Times New Roman" w:hint="eastAsia"/>
          <w:sz w:val="22"/>
          <w:highlight w:val="cyan"/>
          <w:rPrChange w:id="355" w:author="agos" w:date="2019-10-11T01:43:00Z">
            <w:rPr>
              <w:rFonts w:ascii="Times New Roman" w:hAnsi="Times New Roman" w:cs="Times New Roman" w:hint="eastAsia"/>
              <w:sz w:val="22"/>
            </w:rPr>
          </w:rPrChange>
        </w:rPr>
        <w:t xml:space="preserve">the constraints on risk capital imposed by financial regulations deprive them of </w:t>
      </w:r>
      <w:r w:rsidR="0089336B" w:rsidRPr="007F62D1">
        <w:rPr>
          <w:rFonts w:ascii="Times New Roman" w:hAnsi="Times New Roman" w:cs="Times New Roman" w:hint="eastAsia"/>
          <w:sz w:val="22"/>
          <w:highlight w:val="cyan"/>
          <w:rPrChange w:id="356" w:author="agos" w:date="2019-10-11T01:43:00Z">
            <w:rPr>
              <w:rFonts w:ascii="Times New Roman" w:hAnsi="Times New Roman" w:cs="Times New Roman" w:hint="eastAsia"/>
              <w:sz w:val="22"/>
            </w:rPr>
          </w:rPrChange>
        </w:rPr>
        <w:t>flexibility.</w:t>
      </w:r>
      <w:ins w:id="357" w:author="agos" w:date="2019-10-11T01:43:00Z">
        <w:r w:rsidR="007F62D1">
          <w:rPr>
            <w:rFonts w:ascii="Times New Roman" w:hAnsi="Times New Roman" w:cs="Times New Roman" w:hint="eastAsia"/>
            <w:sz w:val="22"/>
          </w:rPr>
          <w:t>(</w:t>
        </w:r>
        <w:r w:rsidR="007F62D1">
          <w:rPr>
            <w:rFonts w:ascii="Times New Roman" w:hAnsi="Times New Roman" w:cs="Times New Roman" w:hint="eastAsia"/>
            <w:sz w:val="22"/>
            <w:highlight w:val="cyan"/>
          </w:rPr>
          <w:t>以下のブルーの箇所と呼応していることが必要　本日のお話ですと</w:t>
        </w:r>
      </w:ins>
      <w:ins w:id="358" w:author="agos" w:date="2019-10-11T01:44:00Z">
        <w:r w:rsidR="007F62D1">
          <w:rPr>
            <w:rFonts w:ascii="Times New Roman" w:hAnsi="Times New Roman" w:cs="Times New Roman" w:hint="eastAsia"/>
            <w:sz w:val="22"/>
            <w:highlight w:val="cyan"/>
          </w:rPr>
          <w:t>、個々に２つのチャレンジ（以下）を掲載することが必要</w:t>
        </w:r>
      </w:ins>
    </w:p>
    <w:p w14:paraId="23A18F1D" w14:textId="179F49C0" w:rsidR="007B5DB5" w:rsidRDefault="0089336B" w:rsidP="00367DA9">
      <w:pPr>
        <w:rPr>
          <w:rFonts w:ascii="Times New Roman" w:hAnsi="Times New Roman" w:cs="Times New Roman"/>
          <w:sz w:val="22"/>
        </w:rPr>
      </w:pPr>
      <w:r>
        <w:rPr>
          <w:rFonts w:ascii="Times New Roman" w:hAnsi="Times New Roman" w:cs="Times New Roman" w:hint="eastAsia"/>
          <w:sz w:val="22"/>
        </w:rPr>
        <w:t xml:space="preserve"> </w:t>
      </w:r>
      <w:r w:rsidR="00C8174B">
        <w:rPr>
          <w:rFonts w:ascii="Times New Roman" w:hAnsi="Times New Roman" w:cs="Times New Roman" w:hint="eastAsia"/>
          <w:sz w:val="22"/>
        </w:rPr>
        <w:t xml:space="preserve">Furthermore, in the case of insurance companies, </w:t>
      </w:r>
      <w:r w:rsidR="0057696C">
        <w:rPr>
          <w:rFonts w:ascii="Times New Roman" w:hAnsi="Times New Roman" w:cs="Times New Roman" w:hint="eastAsia"/>
          <w:sz w:val="22"/>
        </w:rPr>
        <w:t xml:space="preserve">constraints on ALM </w:t>
      </w:r>
      <w:r w:rsidR="00286853">
        <w:rPr>
          <w:rFonts w:ascii="Times New Roman" w:hAnsi="Times New Roman" w:cs="Times New Roman" w:hint="eastAsia"/>
          <w:sz w:val="22"/>
        </w:rPr>
        <w:t xml:space="preserve">caused by </w:t>
      </w:r>
      <w:r w:rsidR="00A75287">
        <w:rPr>
          <w:rFonts w:ascii="Times New Roman" w:hAnsi="Times New Roman" w:cs="Times New Roman" w:hint="eastAsia"/>
          <w:sz w:val="22"/>
        </w:rPr>
        <w:t xml:space="preserve">Japan-specific </w:t>
      </w:r>
      <w:r w:rsidR="00661EC4">
        <w:rPr>
          <w:rFonts w:ascii="Times New Roman" w:hAnsi="Times New Roman" w:cs="Times New Roman" w:hint="eastAsia"/>
          <w:sz w:val="22"/>
        </w:rPr>
        <w:t xml:space="preserve">characteristics of </w:t>
      </w:r>
      <w:r w:rsidR="00264FFB">
        <w:rPr>
          <w:rFonts w:ascii="Times New Roman" w:hAnsi="Times New Roman" w:cs="Times New Roman"/>
          <w:sz w:val="22"/>
        </w:rPr>
        <w:t xml:space="preserve">the </w:t>
      </w:r>
      <w:r w:rsidR="00167F04">
        <w:rPr>
          <w:rFonts w:ascii="Times New Roman" w:hAnsi="Times New Roman" w:cs="Times New Roman" w:hint="eastAsia"/>
          <w:sz w:val="22"/>
        </w:rPr>
        <w:t xml:space="preserve">life </w:t>
      </w:r>
      <w:r w:rsidR="00661EC4">
        <w:rPr>
          <w:rFonts w:ascii="Times New Roman" w:hAnsi="Times New Roman" w:cs="Times New Roman" w:hint="eastAsia"/>
          <w:sz w:val="22"/>
        </w:rPr>
        <w:t>insurance market</w:t>
      </w:r>
      <w:r w:rsidR="00762647">
        <w:rPr>
          <w:rFonts w:ascii="Times New Roman" w:hAnsi="Times New Roman" w:cs="Times New Roman" w:hint="eastAsia"/>
          <w:sz w:val="22"/>
        </w:rPr>
        <w:t xml:space="preserve"> </w:t>
      </w:r>
      <w:r w:rsidR="00A75287">
        <w:rPr>
          <w:rFonts w:ascii="Times New Roman" w:hAnsi="Times New Roman" w:cs="Times New Roman" w:hint="eastAsia"/>
          <w:sz w:val="22"/>
        </w:rPr>
        <w:t>make</w:t>
      </w:r>
      <w:ins w:id="359" w:author="Chizuko Okada" w:date="2019-10-02T15:04:00Z">
        <w:r w:rsidR="00581E38">
          <w:rPr>
            <w:rFonts w:ascii="Times New Roman" w:hAnsi="Times New Roman" w:cs="Times New Roman" w:hint="eastAsia"/>
            <w:sz w:val="22"/>
          </w:rPr>
          <w:t>s</w:t>
        </w:r>
      </w:ins>
      <w:r w:rsidR="001F665D">
        <w:rPr>
          <w:rFonts w:ascii="Times New Roman" w:hAnsi="Times New Roman" w:cs="Times New Roman" w:hint="eastAsia"/>
          <w:sz w:val="22"/>
        </w:rPr>
        <w:t xml:space="preserve"> the situation worse.</w:t>
      </w:r>
      <w:del w:id="360" w:author="agos" w:date="2019-10-02T10:20:00Z">
        <w:r w:rsidR="00762647" w:rsidDel="00114332">
          <w:rPr>
            <w:rFonts w:ascii="Times New Roman" w:hAnsi="Times New Roman" w:cs="Times New Roman" w:hint="eastAsia"/>
            <w:sz w:val="22"/>
          </w:rPr>
          <w:delText xml:space="preserve"> </w:delText>
        </w:r>
      </w:del>
      <w:del w:id="361" w:author="agos" w:date="2019-10-02T09:08:00Z">
        <w:r w:rsidR="00F7424C" w:rsidDel="00AE38F8">
          <w:rPr>
            <w:rFonts w:ascii="Times New Roman" w:hAnsi="Times New Roman" w:cs="Times New Roman" w:hint="eastAsia"/>
            <w:sz w:val="22"/>
          </w:rPr>
          <w:delText xml:space="preserve">As a result, </w:delText>
        </w:r>
      </w:del>
      <w:del w:id="362" w:author="agos" w:date="2019-10-02T10:20:00Z">
        <w:r w:rsidR="00F7424C" w:rsidDel="00114332">
          <w:rPr>
            <w:rFonts w:ascii="Times New Roman" w:hAnsi="Times New Roman" w:cs="Times New Roman" w:hint="eastAsia"/>
            <w:sz w:val="22"/>
          </w:rPr>
          <w:delText>I think</w:delText>
        </w:r>
      </w:del>
      <w:r w:rsidR="00F7424C">
        <w:rPr>
          <w:rFonts w:ascii="Times New Roman" w:hAnsi="Times New Roman" w:cs="Times New Roman" w:hint="eastAsia"/>
          <w:sz w:val="22"/>
        </w:rPr>
        <w:t xml:space="preserve"> </w:t>
      </w:r>
      <w:ins w:id="363" w:author="Chizuko Okada" w:date="2019-10-02T15:34:00Z">
        <w:r w:rsidR="00266AF8">
          <w:rPr>
            <w:rFonts w:ascii="Times New Roman" w:hAnsi="Times New Roman" w:cs="Times New Roman" w:hint="eastAsia"/>
            <w:sz w:val="22"/>
          </w:rPr>
          <w:t xml:space="preserve">For instance, </w:t>
        </w:r>
      </w:ins>
      <w:del w:id="364" w:author="agos" w:date="2019-10-02T10:21:00Z">
        <w:r w:rsidR="00F7424C" w:rsidDel="00114332">
          <w:rPr>
            <w:rFonts w:ascii="Times New Roman" w:hAnsi="Times New Roman" w:cs="Times New Roman" w:hint="eastAsia"/>
            <w:sz w:val="22"/>
          </w:rPr>
          <w:delText>Japan</w:delText>
        </w:r>
        <w:r w:rsidR="00F7424C" w:rsidDel="00114332">
          <w:rPr>
            <w:rFonts w:ascii="Times New Roman" w:hAnsi="Times New Roman" w:cs="Times New Roman"/>
            <w:sz w:val="22"/>
          </w:rPr>
          <w:delText>’</w:delText>
        </w:r>
        <w:r w:rsidR="00F7424C" w:rsidDel="00114332">
          <w:rPr>
            <w:rFonts w:ascii="Times New Roman" w:hAnsi="Times New Roman" w:cs="Times New Roman" w:hint="eastAsia"/>
            <w:sz w:val="22"/>
          </w:rPr>
          <w:delText xml:space="preserve">s investment </w:delText>
        </w:r>
        <w:r w:rsidR="00EF69C6" w:rsidDel="00114332">
          <w:rPr>
            <w:rFonts w:ascii="Times New Roman" w:hAnsi="Times New Roman" w:cs="Times New Roman" w:hint="eastAsia"/>
            <w:sz w:val="22"/>
          </w:rPr>
          <w:delText xml:space="preserve">has </w:delText>
        </w:r>
        <w:r w:rsidR="00F7424C" w:rsidDel="00114332">
          <w:rPr>
            <w:rFonts w:ascii="Times New Roman" w:hAnsi="Times New Roman" w:cs="Times New Roman" w:hint="eastAsia"/>
            <w:sz w:val="22"/>
          </w:rPr>
          <w:delText xml:space="preserve">become myopic and inefficient. </w:delText>
        </w:r>
      </w:del>
      <w:del w:id="365" w:author="agos" w:date="2019-10-02T09:16:00Z">
        <w:r w:rsidR="005C77D5" w:rsidRPr="00D9004F" w:rsidDel="00EC65F0">
          <w:rPr>
            <w:rFonts w:ascii="Times New Roman" w:hAnsi="Times New Roman" w:cs="Times New Roman"/>
            <w:sz w:val="22"/>
          </w:rPr>
          <w:delText xml:space="preserve">In fact, </w:delText>
        </w:r>
      </w:del>
      <w:r w:rsidR="00193B81" w:rsidRPr="00FD18FB">
        <w:rPr>
          <w:rFonts w:ascii="Times New Roman" w:hAnsi="Times New Roman" w:cs="Times New Roman"/>
          <w:sz w:val="22"/>
          <w:highlight w:val="cyan"/>
          <w:rPrChange w:id="366" w:author="Chizuko Okada" w:date="2019-10-10T18:44:00Z">
            <w:rPr>
              <w:rFonts w:ascii="Times New Roman" w:hAnsi="Times New Roman" w:cs="Times New Roman"/>
              <w:sz w:val="22"/>
            </w:rPr>
          </w:rPrChange>
        </w:rPr>
        <w:t>J</w:t>
      </w:r>
      <w:r w:rsidR="0079242E" w:rsidRPr="00FD18FB">
        <w:rPr>
          <w:rFonts w:ascii="Times New Roman" w:hAnsi="Times New Roman" w:cs="Times New Roman"/>
          <w:sz w:val="22"/>
          <w:highlight w:val="cyan"/>
          <w:rPrChange w:id="367" w:author="Chizuko Okada" w:date="2019-10-10T18:44:00Z">
            <w:rPr>
              <w:rFonts w:ascii="Times New Roman" w:hAnsi="Times New Roman" w:cs="Times New Roman"/>
              <w:sz w:val="22"/>
            </w:rPr>
          </w:rPrChange>
        </w:rPr>
        <w:t>apan Post</w:t>
      </w:r>
      <w:ins w:id="368" w:author="Chizuko Okada" w:date="2019-10-02T15:04:00Z">
        <w:r w:rsidR="00581E38" w:rsidRPr="00FD18FB">
          <w:rPr>
            <w:rFonts w:ascii="Times New Roman" w:hAnsi="Times New Roman" w:cs="Times New Roman"/>
            <w:sz w:val="22"/>
            <w:highlight w:val="cyan"/>
            <w:rPrChange w:id="369" w:author="Chizuko Okada" w:date="2019-10-10T18:44:00Z">
              <w:rPr>
                <w:rFonts w:ascii="Times New Roman" w:hAnsi="Times New Roman" w:cs="Times New Roman"/>
                <w:sz w:val="22"/>
              </w:rPr>
            </w:rPrChange>
          </w:rPr>
          <w:t xml:space="preserve">’s </w:t>
        </w:r>
      </w:ins>
      <w:del w:id="370" w:author="Chizuko Okada" w:date="2019-10-02T15:04:00Z">
        <w:r w:rsidR="00CA698F" w:rsidRPr="00FD18FB" w:rsidDel="00581E38">
          <w:rPr>
            <w:rFonts w:ascii="Times New Roman" w:hAnsi="Times New Roman" w:cs="Times New Roman"/>
            <w:sz w:val="22"/>
            <w:highlight w:val="cyan"/>
            <w:rPrChange w:id="371" w:author="Chizuko Okada" w:date="2019-10-10T18:44:00Z">
              <w:rPr>
                <w:rFonts w:ascii="Times New Roman" w:hAnsi="Times New Roman" w:cs="Times New Roman"/>
                <w:sz w:val="22"/>
              </w:rPr>
            </w:rPrChange>
          </w:rPr>
          <w:delText xml:space="preserve"> </w:delText>
        </w:r>
        <w:r w:rsidR="0079242E" w:rsidRPr="00FD18FB" w:rsidDel="00581E38">
          <w:rPr>
            <w:rFonts w:ascii="Times New Roman" w:hAnsi="Times New Roman" w:cs="Times New Roman"/>
            <w:sz w:val="22"/>
            <w:highlight w:val="cyan"/>
            <w:rPrChange w:id="372" w:author="Chizuko Okada" w:date="2019-10-10T18:44:00Z">
              <w:rPr>
                <w:rFonts w:ascii="Times New Roman" w:hAnsi="Times New Roman" w:cs="Times New Roman"/>
                <w:sz w:val="22"/>
              </w:rPr>
            </w:rPrChange>
          </w:rPr>
          <w:delText>ha</w:delText>
        </w:r>
        <w:r w:rsidR="00470FEA" w:rsidRPr="00FD18FB" w:rsidDel="00581E38">
          <w:rPr>
            <w:rFonts w:ascii="Times New Roman" w:hAnsi="Times New Roman" w:cs="Times New Roman"/>
            <w:sz w:val="22"/>
            <w:highlight w:val="cyan"/>
            <w:rPrChange w:id="373" w:author="Chizuko Okada" w:date="2019-10-10T18:44:00Z">
              <w:rPr>
                <w:rFonts w:ascii="Times New Roman" w:hAnsi="Times New Roman" w:cs="Times New Roman"/>
                <w:sz w:val="22"/>
              </w:rPr>
            </w:rPrChange>
          </w:rPr>
          <w:delText>s</w:delText>
        </w:r>
        <w:r w:rsidR="0079242E" w:rsidRPr="00FD18FB" w:rsidDel="00581E38">
          <w:rPr>
            <w:rFonts w:ascii="Times New Roman" w:hAnsi="Times New Roman" w:cs="Times New Roman"/>
            <w:sz w:val="22"/>
            <w:highlight w:val="cyan"/>
            <w:rPrChange w:id="374" w:author="Chizuko Okada" w:date="2019-10-10T18:44:00Z">
              <w:rPr>
                <w:rFonts w:ascii="Times New Roman" w:hAnsi="Times New Roman" w:cs="Times New Roman"/>
                <w:sz w:val="22"/>
              </w:rPr>
            </w:rPrChange>
          </w:rPr>
          <w:delText xml:space="preserve"> </w:delText>
        </w:r>
      </w:del>
      <w:r w:rsidR="0079242E" w:rsidRPr="00FD18FB">
        <w:rPr>
          <w:rFonts w:ascii="Times New Roman" w:hAnsi="Times New Roman" w:cs="Times New Roman"/>
          <w:sz w:val="22"/>
          <w:highlight w:val="cyan"/>
          <w:rPrChange w:id="375" w:author="Chizuko Okada" w:date="2019-10-10T18:44:00Z">
            <w:rPr>
              <w:rFonts w:ascii="Times New Roman" w:hAnsi="Times New Roman" w:cs="Times New Roman"/>
              <w:sz w:val="22"/>
            </w:rPr>
          </w:rPrChange>
        </w:rPr>
        <w:t>huge assets</w:t>
      </w:r>
      <w:ins w:id="376" w:author="Chizuko Okada" w:date="2019-10-02T15:05:00Z">
        <w:r w:rsidR="00581E38" w:rsidRPr="00FD18FB">
          <w:rPr>
            <w:rFonts w:ascii="Times New Roman" w:hAnsi="Times New Roman" w:cs="Times New Roman"/>
            <w:sz w:val="22"/>
            <w:highlight w:val="cyan"/>
            <w:rPrChange w:id="377" w:author="Chizuko Okada" w:date="2019-10-10T18:44:00Z">
              <w:rPr>
                <w:rFonts w:ascii="Times New Roman" w:hAnsi="Times New Roman" w:cs="Times New Roman"/>
                <w:sz w:val="22"/>
              </w:rPr>
            </w:rPrChange>
          </w:rPr>
          <w:t>,</w:t>
        </w:r>
      </w:ins>
      <w:r w:rsidR="0079242E" w:rsidRPr="00FD18FB">
        <w:rPr>
          <w:rFonts w:ascii="Times New Roman" w:hAnsi="Times New Roman" w:cs="Times New Roman"/>
          <w:sz w:val="22"/>
          <w:highlight w:val="cyan"/>
          <w:rPrChange w:id="378" w:author="Chizuko Okada" w:date="2019-10-10T18:44:00Z">
            <w:rPr>
              <w:rFonts w:ascii="Times New Roman" w:hAnsi="Times New Roman" w:cs="Times New Roman"/>
              <w:sz w:val="22"/>
            </w:rPr>
          </w:rPrChange>
        </w:rPr>
        <w:t xml:space="preserve"> </w:t>
      </w:r>
      <w:ins w:id="379" w:author="Chizuko Okada" w:date="2019-10-02T15:04:00Z">
        <w:r w:rsidR="00581E38" w:rsidRPr="00FD18FB">
          <w:rPr>
            <w:rFonts w:ascii="Times New Roman" w:hAnsi="Times New Roman" w:cs="Times New Roman"/>
            <w:sz w:val="22"/>
            <w:highlight w:val="cyan"/>
            <w:rPrChange w:id="380" w:author="Chizuko Okada" w:date="2019-10-10T18:44:00Z">
              <w:rPr>
                <w:rFonts w:ascii="Times New Roman" w:hAnsi="Times New Roman" w:cs="Times New Roman"/>
                <w:sz w:val="22"/>
              </w:rPr>
            </w:rPrChange>
          </w:rPr>
          <w:t xml:space="preserve">which </w:t>
        </w:r>
      </w:ins>
      <w:r w:rsidR="0079242E" w:rsidRPr="00FD18FB">
        <w:rPr>
          <w:rFonts w:ascii="Times New Roman" w:hAnsi="Times New Roman" w:cs="Times New Roman"/>
          <w:sz w:val="22"/>
          <w:highlight w:val="cyan"/>
          <w:rPrChange w:id="381" w:author="Chizuko Okada" w:date="2019-10-10T18:44:00Z">
            <w:rPr>
              <w:rFonts w:ascii="Times New Roman" w:hAnsi="Times New Roman" w:cs="Times New Roman"/>
              <w:sz w:val="22"/>
            </w:rPr>
          </w:rPrChange>
        </w:rPr>
        <w:t xml:space="preserve">equal to or larger than global leading </w:t>
      </w:r>
      <w:r w:rsidR="00D74A56" w:rsidRPr="00FD18FB">
        <w:rPr>
          <w:rFonts w:ascii="Times New Roman" w:hAnsi="Times New Roman" w:cs="Times New Roman"/>
          <w:sz w:val="22"/>
          <w:highlight w:val="cyan"/>
          <w:rPrChange w:id="382" w:author="Chizuko Okada" w:date="2019-10-10T18:44:00Z">
            <w:rPr>
              <w:rFonts w:ascii="Times New Roman" w:hAnsi="Times New Roman" w:cs="Times New Roman"/>
              <w:sz w:val="22"/>
            </w:rPr>
          </w:rPrChange>
        </w:rPr>
        <w:t xml:space="preserve">institutional </w:t>
      </w:r>
      <w:r w:rsidR="0079242E" w:rsidRPr="00FD18FB">
        <w:rPr>
          <w:rFonts w:ascii="Times New Roman" w:hAnsi="Times New Roman" w:cs="Times New Roman"/>
          <w:sz w:val="22"/>
          <w:highlight w:val="cyan"/>
          <w:rPrChange w:id="383" w:author="Chizuko Okada" w:date="2019-10-10T18:44:00Z">
            <w:rPr>
              <w:rFonts w:ascii="Times New Roman" w:hAnsi="Times New Roman" w:cs="Times New Roman"/>
              <w:sz w:val="22"/>
            </w:rPr>
          </w:rPrChange>
        </w:rPr>
        <w:t>investors like CalPERS and CalSTRS</w:t>
      </w:r>
      <w:ins w:id="384" w:author="Chizuko Okada" w:date="2019-10-02T15:04:00Z">
        <w:r w:rsidR="00581E38" w:rsidRPr="00FD18FB">
          <w:rPr>
            <w:rFonts w:ascii="Times New Roman" w:hAnsi="Times New Roman" w:cs="Times New Roman"/>
            <w:sz w:val="22"/>
            <w:highlight w:val="cyan"/>
            <w:rPrChange w:id="385" w:author="Chizuko Okada" w:date="2019-10-10T18:44:00Z">
              <w:rPr>
                <w:rFonts w:ascii="Times New Roman" w:hAnsi="Times New Roman" w:cs="Times New Roman"/>
                <w:sz w:val="22"/>
              </w:rPr>
            </w:rPrChange>
          </w:rPr>
          <w:t xml:space="preserve">, </w:t>
        </w:r>
      </w:ins>
      <w:del w:id="386" w:author="Chizuko Okada" w:date="2019-10-02T15:05:00Z">
        <w:r w:rsidR="0079242E" w:rsidRPr="00FD18FB" w:rsidDel="00581E38">
          <w:rPr>
            <w:rFonts w:ascii="Times New Roman" w:hAnsi="Times New Roman" w:cs="Times New Roman"/>
            <w:sz w:val="22"/>
            <w:highlight w:val="cyan"/>
            <w:rPrChange w:id="387" w:author="Chizuko Okada" w:date="2019-10-10T18:44:00Z">
              <w:rPr>
                <w:rFonts w:ascii="Times New Roman" w:hAnsi="Times New Roman" w:cs="Times New Roman"/>
                <w:sz w:val="22"/>
              </w:rPr>
            </w:rPrChange>
          </w:rPr>
          <w:delText xml:space="preserve">; nevertheless, </w:delText>
        </w:r>
        <w:r w:rsidR="00520ABC" w:rsidRPr="00FD18FB" w:rsidDel="00581E38">
          <w:rPr>
            <w:rFonts w:ascii="Times New Roman" w:hAnsi="Times New Roman" w:cs="Times New Roman"/>
            <w:sz w:val="22"/>
            <w:highlight w:val="cyan"/>
            <w:rPrChange w:id="388" w:author="Chizuko Okada" w:date="2019-10-10T18:44:00Z">
              <w:rPr>
                <w:rFonts w:ascii="Times New Roman" w:hAnsi="Times New Roman" w:cs="Times New Roman"/>
                <w:sz w:val="22"/>
              </w:rPr>
            </w:rPrChange>
          </w:rPr>
          <w:delText xml:space="preserve">their investment </w:delText>
        </w:r>
      </w:del>
      <w:del w:id="389" w:author="Chizuko Okada" w:date="2019-10-02T15:11:00Z">
        <w:r w:rsidR="00520ABC" w:rsidRPr="00FD18FB" w:rsidDel="00C1643B">
          <w:rPr>
            <w:rFonts w:ascii="Times New Roman" w:hAnsi="Times New Roman" w:cs="Times New Roman"/>
            <w:sz w:val="22"/>
            <w:highlight w:val="cyan"/>
            <w:rPrChange w:id="390" w:author="Chizuko Okada" w:date="2019-10-10T18:44:00Z">
              <w:rPr>
                <w:rFonts w:ascii="Times New Roman" w:hAnsi="Times New Roman" w:cs="Times New Roman"/>
                <w:sz w:val="22"/>
              </w:rPr>
            </w:rPrChange>
          </w:rPr>
          <w:delText>is</w:delText>
        </w:r>
      </w:del>
      <w:ins w:id="391" w:author="Chizuko Okada" w:date="2019-10-02T15:11:00Z">
        <w:r w:rsidR="00C1643B" w:rsidRPr="00FD18FB">
          <w:rPr>
            <w:rFonts w:ascii="Times New Roman" w:hAnsi="Times New Roman" w:cs="Times New Roman"/>
            <w:sz w:val="22"/>
            <w:highlight w:val="cyan"/>
            <w:rPrChange w:id="392" w:author="Chizuko Okada" w:date="2019-10-10T18:44:00Z">
              <w:rPr>
                <w:rFonts w:ascii="Times New Roman" w:hAnsi="Times New Roman" w:cs="Times New Roman"/>
                <w:sz w:val="22"/>
              </w:rPr>
            </w:rPrChange>
          </w:rPr>
          <w:t>are</w:t>
        </w:r>
      </w:ins>
      <w:r w:rsidR="0079242E" w:rsidRPr="00FD18FB">
        <w:rPr>
          <w:rFonts w:ascii="Times New Roman" w:hAnsi="Times New Roman" w:cs="Times New Roman"/>
          <w:sz w:val="22"/>
          <w:highlight w:val="cyan"/>
          <w:rPrChange w:id="393" w:author="Chizuko Okada" w:date="2019-10-10T18:44:00Z">
            <w:rPr>
              <w:rFonts w:ascii="Times New Roman" w:hAnsi="Times New Roman" w:cs="Times New Roman"/>
              <w:sz w:val="22"/>
            </w:rPr>
          </w:rPrChange>
        </w:rPr>
        <w:t xml:space="preserve"> still </w:t>
      </w:r>
      <w:ins w:id="394" w:author="Chizuko Okada" w:date="2019-10-02T15:12:00Z">
        <w:r w:rsidR="00C1643B" w:rsidRPr="00FD18FB">
          <w:rPr>
            <w:rFonts w:ascii="Times New Roman" w:hAnsi="Times New Roman" w:cs="Times New Roman"/>
            <w:sz w:val="22"/>
            <w:highlight w:val="cyan"/>
            <w:rPrChange w:id="395" w:author="Chizuko Okada" w:date="2019-10-10T18:44:00Z">
              <w:rPr>
                <w:rFonts w:ascii="Times New Roman" w:hAnsi="Times New Roman" w:cs="Times New Roman"/>
                <w:sz w:val="22"/>
              </w:rPr>
            </w:rPrChange>
          </w:rPr>
          <w:t xml:space="preserve">under </w:t>
        </w:r>
      </w:ins>
      <w:r w:rsidR="0079242E" w:rsidRPr="00FD18FB">
        <w:rPr>
          <w:rFonts w:ascii="Times New Roman" w:hAnsi="Times New Roman" w:cs="Times New Roman"/>
          <w:sz w:val="22"/>
          <w:highlight w:val="cyan"/>
          <w:rPrChange w:id="396" w:author="Chizuko Okada" w:date="2019-10-10T18:44:00Z">
            <w:rPr>
              <w:rFonts w:ascii="Times New Roman" w:hAnsi="Times New Roman" w:cs="Times New Roman"/>
              <w:sz w:val="22"/>
            </w:rPr>
          </w:rPrChange>
        </w:rPr>
        <w:t>inefficient</w:t>
      </w:r>
      <w:ins w:id="397" w:author="Chizuko Okada" w:date="2019-10-02T15:12:00Z">
        <w:r w:rsidR="00C1643B" w:rsidRPr="00FD18FB">
          <w:rPr>
            <w:rFonts w:ascii="Times New Roman" w:hAnsi="Times New Roman" w:cs="Times New Roman"/>
            <w:sz w:val="22"/>
            <w:highlight w:val="cyan"/>
            <w:rPrChange w:id="398" w:author="Chizuko Okada" w:date="2019-10-10T18:44:00Z">
              <w:rPr>
                <w:rFonts w:ascii="Times New Roman" w:hAnsi="Times New Roman" w:cs="Times New Roman"/>
                <w:sz w:val="22"/>
              </w:rPr>
            </w:rPrChange>
          </w:rPr>
          <w:t xml:space="preserve"> management</w:t>
        </w:r>
      </w:ins>
      <w:r w:rsidR="0079242E" w:rsidRPr="00FD18FB">
        <w:rPr>
          <w:rFonts w:ascii="Times New Roman" w:hAnsi="Times New Roman" w:cs="Times New Roman"/>
          <w:sz w:val="22"/>
          <w:highlight w:val="cyan"/>
          <w:rPrChange w:id="399" w:author="Chizuko Okada" w:date="2019-10-10T18:44:00Z">
            <w:rPr>
              <w:rFonts w:ascii="Times New Roman" w:hAnsi="Times New Roman" w:cs="Times New Roman"/>
              <w:sz w:val="22"/>
            </w:rPr>
          </w:rPrChange>
        </w:rPr>
        <w:t>.</w:t>
      </w:r>
      <w:ins w:id="400" w:author="Chizuko Okada" w:date="2019-10-10T18:45:00Z">
        <w:r w:rsidR="00FD18FB">
          <w:rPr>
            <w:rFonts w:ascii="Times New Roman" w:hAnsi="Times New Roman" w:cs="Times New Roman" w:hint="eastAsia"/>
            <w:sz w:val="22"/>
            <w:highlight w:val="cyan"/>
          </w:rPr>
          <w:t>（</w:t>
        </w:r>
      </w:ins>
      <w:ins w:id="401" w:author="Chizuko Okada" w:date="2019-10-10T18:55:00Z">
        <w:r w:rsidR="00A427A2">
          <w:rPr>
            <w:rFonts w:ascii="Times New Roman" w:hAnsi="Times New Roman" w:cs="Times New Roman" w:hint="eastAsia"/>
            <w:sz w:val="22"/>
            <w:highlight w:val="cyan"/>
          </w:rPr>
          <w:t>1</w:t>
        </w:r>
        <w:r w:rsidR="00A427A2">
          <w:rPr>
            <w:rFonts w:ascii="Times New Roman" w:hAnsi="Times New Roman" w:cs="Times New Roman" w:hint="eastAsia"/>
            <w:sz w:val="22"/>
            <w:highlight w:val="cyan"/>
          </w:rPr>
          <w:t>）</w:t>
        </w:r>
      </w:ins>
      <w:ins w:id="402" w:author="Chizuko Okada" w:date="2019-10-10T18:45:00Z">
        <w:r w:rsidR="00FD18FB">
          <w:rPr>
            <w:rFonts w:ascii="Times New Roman" w:hAnsi="Times New Roman" w:cs="Times New Roman" w:hint="eastAsia"/>
            <w:sz w:val="22"/>
            <w:highlight w:val="cyan"/>
          </w:rPr>
          <w:t>三國さんの今回の改善で手を付けられなかった残った課題を強調するための表現を入れる）</w:t>
        </w:r>
      </w:ins>
      <w:r w:rsidR="009A07FB" w:rsidRPr="00D9004F">
        <w:rPr>
          <w:rFonts w:ascii="Times New Roman" w:hAnsi="Times New Roman" w:cs="Times New Roman"/>
          <w:sz w:val="22"/>
        </w:rPr>
        <w:t xml:space="preserve"> </w:t>
      </w:r>
      <w:r w:rsidR="009A07FB" w:rsidRPr="0078723D">
        <w:rPr>
          <w:rFonts w:ascii="Times New Roman" w:hAnsi="Times New Roman" w:cs="Times New Roman"/>
          <w:sz w:val="22"/>
          <w:highlight w:val="cyan"/>
          <w:rPrChange w:id="403" w:author="Chizuko Okada" w:date="2019-10-10T18:32:00Z">
            <w:rPr>
              <w:rFonts w:ascii="Times New Roman" w:hAnsi="Times New Roman" w:cs="Times New Roman"/>
              <w:sz w:val="22"/>
            </w:rPr>
          </w:rPrChange>
        </w:rPr>
        <w:t xml:space="preserve">I have felt that </w:t>
      </w:r>
      <w:r w:rsidR="00EB1FA7" w:rsidRPr="0078723D">
        <w:rPr>
          <w:rFonts w:ascii="Times New Roman" w:hAnsi="Times New Roman" w:cs="Times New Roman"/>
          <w:sz w:val="22"/>
          <w:highlight w:val="cyan"/>
          <w:rPrChange w:id="404" w:author="Chizuko Okada" w:date="2019-10-10T18:32:00Z">
            <w:rPr>
              <w:rFonts w:ascii="Times New Roman" w:hAnsi="Times New Roman" w:cs="Times New Roman"/>
              <w:sz w:val="22"/>
            </w:rPr>
          </w:rPrChange>
        </w:rPr>
        <w:t xml:space="preserve">Japan’s asset management has </w:t>
      </w:r>
      <w:r w:rsidR="00775BD3" w:rsidRPr="0078723D">
        <w:rPr>
          <w:rFonts w:ascii="Times New Roman" w:hAnsi="Times New Roman" w:cs="Times New Roman"/>
          <w:sz w:val="22"/>
          <w:highlight w:val="cyan"/>
          <w:rPrChange w:id="405" w:author="Chizuko Okada" w:date="2019-10-10T18:32:00Z">
            <w:rPr>
              <w:rFonts w:ascii="Times New Roman" w:hAnsi="Times New Roman" w:cs="Times New Roman"/>
              <w:sz w:val="22"/>
            </w:rPr>
          </w:rPrChange>
        </w:rPr>
        <w:t xml:space="preserve">great </w:t>
      </w:r>
      <w:r w:rsidR="00547238" w:rsidRPr="0078723D">
        <w:rPr>
          <w:rFonts w:ascii="Times New Roman" w:hAnsi="Times New Roman" w:cs="Times New Roman"/>
          <w:sz w:val="22"/>
          <w:highlight w:val="cyan"/>
          <w:rPrChange w:id="406" w:author="Chizuko Okada" w:date="2019-10-10T18:32:00Z">
            <w:rPr>
              <w:rFonts w:ascii="Times New Roman" w:hAnsi="Times New Roman" w:cs="Times New Roman"/>
              <w:sz w:val="22"/>
            </w:rPr>
          </w:rPrChange>
        </w:rPr>
        <w:t xml:space="preserve">potential but </w:t>
      </w:r>
      <w:r w:rsidR="00775BD3" w:rsidRPr="0078723D">
        <w:rPr>
          <w:rFonts w:ascii="Times New Roman" w:hAnsi="Times New Roman" w:cs="Times New Roman"/>
          <w:sz w:val="22"/>
          <w:highlight w:val="cyan"/>
          <w:rPrChange w:id="407" w:author="Chizuko Okada" w:date="2019-10-10T18:32:00Z">
            <w:rPr>
              <w:rFonts w:ascii="Times New Roman" w:hAnsi="Times New Roman" w:cs="Times New Roman"/>
              <w:sz w:val="22"/>
            </w:rPr>
          </w:rPrChange>
        </w:rPr>
        <w:t xml:space="preserve">has </w:t>
      </w:r>
      <w:r w:rsidR="00EB1FA7" w:rsidRPr="0078723D">
        <w:rPr>
          <w:rFonts w:ascii="Times New Roman" w:hAnsi="Times New Roman" w:cs="Times New Roman"/>
          <w:sz w:val="22"/>
          <w:highlight w:val="cyan"/>
          <w:rPrChange w:id="408" w:author="Chizuko Okada" w:date="2019-10-10T18:32:00Z">
            <w:rPr>
              <w:rFonts w:ascii="Times New Roman" w:hAnsi="Times New Roman" w:cs="Times New Roman"/>
              <w:sz w:val="22"/>
            </w:rPr>
          </w:rPrChange>
        </w:rPr>
        <w:t>not fully maximized its true value.</w:t>
      </w:r>
      <w:ins w:id="409" w:author="Chizuko Okada" w:date="2019-10-10T18:45:00Z">
        <w:r w:rsidR="00FD18FB">
          <w:rPr>
            <w:rFonts w:ascii="Times New Roman" w:hAnsi="Times New Roman" w:cs="Times New Roman" w:hint="eastAsia"/>
            <w:sz w:val="22"/>
            <w:highlight w:val="cyan"/>
          </w:rPr>
          <w:t>（この部分をかえることが日本の金融機関を大きく改善させることにつながる）</w:t>
        </w:r>
      </w:ins>
      <w:ins w:id="410" w:author="Chizuko Okada" w:date="2019-10-10T18:55:00Z">
        <w:r w:rsidR="00A427A2">
          <w:rPr>
            <w:rFonts w:ascii="Times New Roman" w:hAnsi="Times New Roman" w:cs="Times New Roman" w:hint="eastAsia"/>
            <w:sz w:val="22"/>
            <w:highlight w:val="cyan"/>
          </w:rPr>
          <w:t>これを解決する課題は</w:t>
        </w:r>
        <w:r w:rsidR="00A427A2">
          <w:rPr>
            <w:rFonts w:ascii="Times New Roman" w:hAnsi="Times New Roman" w:cs="Times New Roman" w:hint="eastAsia"/>
            <w:sz w:val="22"/>
            <w:highlight w:val="cyan"/>
          </w:rPr>
          <w:t>2</w:t>
        </w:r>
        <w:r w:rsidR="00A427A2">
          <w:rPr>
            <w:rFonts w:ascii="Times New Roman" w:hAnsi="Times New Roman" w:cs="Times New Roman" w:hint="eastAsia"/>
            <w:sz w:val="22"/>
            <w:highlight w:val="cyan"/>
          </w:rPr>
          <w:t>つ</w:t>
        </w:r>
      </w:ins>
      <w:ins w:id="411" w:author="Chizuko Okada" w:date="2019-10-10T18:56:00Z">
        <w:r w:rsidR="00A427A2">
          <w:rPr>
            <w:rFonts w:ascii="Times New Roman" w:hAnsi="Times New Roman" w:cs="Times New Roman" w:hint="eastAsia"/>
            <w:sz w:val="22"/>
            <w:highlight w:val="cyan"/>
          </w:rPr>
          <w:t xml:space="preserve">　</w:t>
        </w:r>
        <w:r w:rsidR="00A427A2">
          <w:rPr>
            <w:rFonts w:ascii="Times New Roman" w:hAnsi="Times New Roman" w:cs="Times New Roman" w:hint="eastAsia"/>
            <w:sz w:val="22"/>
            <w:highlight w:val="cyan"/>
          </w:rPr>
          <w:t>1</w:t>
        </w:r>
        <w:r w:rsidR="00A427A2">
          <w:rPr>
            <w:rFonts w:ascii="Times New Roman" w:hAnsi="Times New Roman" w:cs="Times New Roman" w:hint="eastAsia"/>
            <w:sz w:val="22"/>
            <w:highlight w:val="cyan"/>
          </w:rPr>
          <w:t>）投資の考え方が保守的であり、正しいロジックに加えて、</w:t>
        </w:r>
      </w:ins>
      <w:ins w:id="412" w:author="Chizuko Okada" w:date="2019-10-10T18:57:00Z">
        <w:r w:rsidR="00A427A2">
          <w:rPr>
            <w:rFonts w:ascii="Times New Roman" w:hAnsi="Times New Roman" w:cs="Times New Roman" w:hint="eastAsia"/>
            <w:sz w:val="22"/>
            <w:highlight w:val="cyan"/>
          </w:rPr>
          <w:t>提案する分析手法がグローバルで成功していることを証明する</w:t>
        </w:r>
      </w:ins>
      <w:ins w:id="413" w:author="Chizuko Okada" w:date="2019-10-10T19:04:00Z">
        <w:r w:rsidR="001F2528">
          <w:rPr>
            <w:rFonts w:ascii="Times New Roman" w:hAnsi="Times New Roman" w:cs="Times New Roman" w:hint="eastAsia"/>
            <w:sz w:val="22"/>
            <w:highlight w:val="cyan"/>
          </w:rPr>
          <w:t>こ</w:t>
        </w:r>
      </w:ins>
      <w:ins w:id="414" w:author="Chizuko Okada" w:date="2019-10-10T18:57:00Z">
        <w:r w:rsidR="00A427A2">
          <w:rPr>
            <w:rFonts w:ascii="Times New Roman" w:hAnsi="Times New Roman" w:cs="Times New Roman" w:hint="eastAsia"/>
            <w:sz w:val="22"/>
            <w:highlight w:val="cyan"/>
          </w:rPr>
          <w:t>とで、彼らのマインドを変えることだ</w:t>
        </w:r>
      </w:ins>
    </w:p>
    <w:p w14:paraId="3DB5801C" w14:textId="6EC162E9" w:rsidR="005C77D5" w:rsidRPr="00D9004F" w:rsidDel="009B3D82" w:rsidRDefault="007B5DB5" w:rsidP="00367DA9">
      <w:pPr>
        <w:rPr>
          <w:del w:id="415" w:author="agos" w:date="2019-10-02T09:50:00Z"/>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del w:id="416" w:author="agos" w:date="2019-10-02T06:55:00Z">
        <w:r w:rsidDel="00BB1EB7">
          <w:rPr>
            <w:rFonts w:ascii="Times New Roman" w:hAnsi="Times New Roman" w:cs="Times New Roman"/>
            <w:sz w:val="22"/>
          </w:rPr>
          <w:delText xml:space="preserve"> </w:delText>
        </w:r>
      </w:del>
      <w:del w:id="417" w:author="agos" w:date="2019-10-02T06:54:00Z">
        <w:r w:rsidR="001008E7" w:rsidRPr="00D9004F" w:rsidDel="00BB1EB7">
          <w:rPr>
            <w:rFonts w:ascii="Times New Roman" w:hAnsi="Times New Roman" w:cs="Times New Roman"/>
            <w:sz w:val="22"/>
          </w:rPr>
          <w:delText>However,</w:delText>
        </w:r>
        <w:r w:rsidR="00D42167" w:rsidDel="00BB1EB7">
          <w:rPr>
            <w:rFonts w:ascii="Times New Roman" w:hAnsi="Times New Roman" w:cs="Times New Roman"/>
            <w:sz w:val="22"/>
          </w:rPr>
          <w:delText xml:space="preserve"> </w:delText>
        </w:r>
      </w:del>
      <w:del w:id="418" w:author="agos" w:date="2019-10-02T06:55:00Z">
        <w:r w:rsidR="002F16B9" w:rsidRPr="00D9004F" w:rsidDel="00BB1EB7">
          <w:rPr>
            <w:rFonts w:ascii="Times New Roman" w:hAnsi="Times New Roman" w:cs="Times New Roman"/>
            <w:sz w:val="22"/>
          </w:rPr>
          <w:delText>t</w:delText>
        </w:r>
        <w:r w:rsidDel="00BB1EB7">
          <w:rPr>
            <w:rFonts w:ascii="Times New Roman" w:hAnsi="Times New Roman" w:cs="Times New Roman"/>
            <w:sz w:val="22"/>
          </w:rPr>
          <w:delText>he</w:delText>
        </w:r>
        <w:r w:rsidR="002F16B9" w:rsidRPr="00D9004F" w:rsidDel="00BB1EB7">
          <w:rPr>
            <w:rFonts w:ascii="Times New Roman" w:hAnsi="Times New Roman" w:cs="Times New Roman"/>
            <w:sz w:val="22"/>
          </w:rPr>
          <w:delText xml:space="preserve"> experience </w:delText>
        </w:r>
        <w:r w:rsidR="00D42167" w:rsidDel="00BB1EB7">
          <w:rPr>
            <w:rFonts w:ascii="Times New Roman" w:hAnsi="Times New Roman" w:cs="Times New Roman" w:hint="eastAsia"/>
            <w:sz w:val="22"/>
          </w:rPr>
          <w:delText xml:space="preserve">at Japan Post </w:delText>
        </w:r>
        <w:r w:rsidR="00CA698F" w:rsidRPr="00D9004F" w:rsidDel="00BB1EB7">
          <w:rPr>
            <w:rFonts w:ascii="Times New Roman" w:hAnsi="Times New Roman" w:cs="Times New Roman"/>
            <w:sz w:val="22"/>
          </w:rPr>
          <w:delText xml:space="preserve">allowed me to </w:delText>
        </w:r>
        <w:r w:rsidR="008E2B0B" w:rsidRPr="00D9004F" w:rsidDel="00BB1EB7">
          <w:rPr>
            <w:rFonts w:ascii="Times New Roman" w:hAnsi="Times New Roman" w:cs="Times New Roman"/>
            <w:sz w:val="22"/>
          </w:rPr>
          <w:delText xml:space="preserve">convict that </w:delText>
        </w:r>
        <w:r w:rsidR="00437F31" w:rsidRPr="00D9004F" w:rsidDel="00BB1EB7">
          <w:rPr>
            <w:rFonts w:ascii="Times New Roman" w:hAnsi="Times New Roman" w:cs="Times New Roman"/>
            <w:sz w:val="22"/>
          </w:rPr>
          <w:delText xml:space="preserve">quantitative analysis has </w:delText>
        </w:r>
        <w:r w:rsidR="0026389E" w:rsidDel="00BB1EB7">
          <w:rPr>
            <w:rFonts w:ascii="Times New Roman" w:hAnsi="Times New Roman" w:cs="Times New Roman"/>
            <w:sz w:val="22"/>
          </w:rPr>
          <w:delText>a</w:delText>
        </w:r>
        <w:r w:rsidR="00437F31" w:rsidRPr="00D9004F" w:rsidDel="00BB1EB7">
          <w:rPr>
            <w:rFonts w:ascii="Times New Roman" w:hAnsi="Times New Roman" w:cs="Times New Roman"/>
            <w:sz w:val="22"/>
          </w:rPr>
          <w:delText xml:space="preserve"> strong power to make a breakthrough. </w:delText>
        </w:r>
        <w:r w:rsidR="0074214B" w:rsidRPr="00D9004F" w:rsidDel="00BB1EB7">
          <w:rPr>
            <w:rFonts w:ascii="Times New Roman" w:hAnsi="Times New Roman" w:cs="Times New Roman"/>
            <w:sz w:val="22"/>
          </w:rPr>
          <w:delText xml:space="preserve">I found that </w:delText>
        </w:r>
        <w:r w:rsidR="00A07532" w:rsidRPr="00D9004F" w:rsidDel="00BB1EB7">
          <w:rPr>
            <w:rFonts w:ascii="Times New Roman" w:hAnsi="Times New Roman" w:cs="Times New Roman"/>
            <w:sz w:val="22"/>
          </w:rPr>
          <w:delText xml:space="preserve">quantitative analysis serves as a </w:delText>
        </w:r>
        <w:r w:rsidR="00AA492E" w:rsidRPr="00D9004F" w:rsidDel="00BB1EB7">
          <w:rPr>
            <w:rFonts w:ascii="Times New Roman" w:hAnsi="Times New Roman" w:cs="Times New Roman"/>
            <w:sz w:val="22"/>
          </w:rPr>
          <w:delText xml:space="preserve">direct solution to realize </w:delText>
        </w:r>
        <w:r w:rsidR="00113E7F" w:rsidDel="00BB1EB7">
          <w:rPr>
            <w:rFonts w:ascii="Times New Roman" w:hAnsi="Times New Roman" w:cs="Times New Roman"/>
            <w:sz w:val="22"/>
          </w:rPr>
          <w:delText xml:space="preserve">an </w:delText>
        </w:r>
        <w:r w:rsidR="00AA492E" w:rsidRPr="00D9004F" w:rsidDel="00BB1EB7">
          <w:rPr>
            <w:rFonts w:ascii="Times New Roman" w:hAnsi="Times New Roman" w:cs="Times New Roman"/>
            <w:sz w:val="22"/>
          </w:rPr>
          <w:delText>efficient inve</w:delText>
        </w:r>
        <w:r w:rsidR="003F7CD5" w:rsidRPr="00D9004F" w:rsidDel="00BB1EB7">
          <w:rPr>
            <w:rFonts w:ascii="Times New Roman" w:hAnsi="Times New Roman" w:cs="Times New Roman"/>
            <w:sz w:val="22"/>
          </w:rPr>
          <w:delText xml:space="preserve">stment </w:delText>
        </w:r>
        <w:r w:rsidR="00AA492E" w:rsidRPr="00D9004F" w:rsidDel="00BB1EB7">
          <w:rPr>
            <w:rFonts w:ascii="Times New Roman" w:hAnsi="Times New Roman" w:cs="Times New Roman"/>
            <w:sz w:val="22"/>
          </w:rPr>
          <w:delText xml:space="preserve">and also as the fact to influence business. </w:delText>
        </w:r>
        <w:r w:rsidR="00BF6C9A" w:rsidRPr="00D9004F" w:rsidDel="00BB1EB7">
          <w:rPr>
            <w:rFonts w:ascii="Times New Roman" w:hAnsi="Times New Roman" w:cs="Times New Roman"/>
            <w:sz w:val="22"/>
          </w:rPr>
          <w:delText xml:space="preserve">At Japan Post, </w:delText>
        </w:r>
        <w:r w:rsidR="00C80D64" w:rsidRPr="00D9004F" w:rsidDel="00BB1EB7">
          <w:rPr>
            <w:rFonts w:ascii="Times New Roman" w:hAnsi="Times New Roman" w:cs="Times New Roman"/>
            <w:sz w:val="22"/>
          </w:rPr>
          <w:delText xml:space="preserve">I achieved to construct </w:delText>
        </w:r>
        <w:r w:rsidR="00317643" w:rsidDel="00BB1EB7">
          <w:rPr>
            <w:rFonts w:ascii="Times New Roman" w:hAnsi="Times New Roman" w:cs="Times New Roman"/>
            <w:sz w:val="22"/>
          </w:rPr>
          <w:delText xml:space="preserve">an </w:delText>
        </w:r>
        <w:r w:rsidR="00C80D64" w:rsidRPr="00D9004F" w:rsidDel="00BB1EB7">
          <w:rPr>
            <w:rFonts w:ascii="Times New Roman" w:hAnsi="Times New Roman" w:cs="Times New Roman"/>
            <w:sz w:val="22"/>
          </w:rPr>
          <w:delText>efficient portfolio</w:delText>
        </w:r>
        <w:r w:rsidR="00DB2C68" w:rsidRPr="00D9004F" w:rsidDel="00BB1EB7">
          <w:rPr>
            <w:rFonts w:ascii="Times New Roman" w:hAnsi="Times New Roman" w:cs="Times New Roman"/>
            <w:sz w:val="22"/>
          </w:rPr>
          <w:delText xml:space="preserve">, </w:delText>
        </w:r>
        <w:r w:rsidR="00B733F1" w:rsidRPr="00D9004F" w:rsidDel="00BB1EB7">
          <w:rPr>
            <w:rFonts w:ascii="Times New Roman" w:hAnsi="Times New Roman" w:cs="Times New Roman"/>
            <w:sz w:val="22"/>
          </w:rPr>
          <w:delText xml:space="preserve">though it was just a part of Japan Post’s entire portfolio, </w:delText>
        </w:r>
        <w:r w:rsidR="00C80D64" w:rsidRPr="00D9004F" w:rsidDel="00BB1EB7">
          <w:rPr>
            <w:rFonts w:ascii="Times New Roman" w:hAnsi="Times New Roman" w:cs="Times New Roman"/>
            <w:sz w:val="22"/>
          </w:rPr>
          <w:delText>by using Factor A</w:delText>
        </w:r>
        <w:r w:rsidR="005225FA" w:rsidRPr="00D9004F" w:rsidDel="00BB1EB7">
          <w:rPr>
            <w:rFonts w:ascii="Times New Roman" w:hAnsi="Times New Roman" w:cs="Times New Roman"/>
            <w:sz w:val="22"/>
          </w:rPr>
          <w:delText xml:space="preserve">nalysis. Furthermore, </w:delText>
        </w:r>
        <w:r w:rsidR="00B9493F" w:rsidRPr="00D9004F" w:rsidDel="00BB1EB7">
          <w:rPr>
            <w:rFonts w:ascii="Times New Roman" w:hAnsi="Times New Roman" w:cs="Times New Roman"/>
            <w:sz w:val="22"/>
          </w:rPr>
          <w:delText xml:space="preserve">I was able to change </w:delText>
        </w:r>
        <w:r w:rsidR="00C04821" w:rsidDel="00BB1EB7">
          <w:rPr>
            <w:rFonts w:ascii="Times New Roman" w:hAnsi="Times New Roman" w:cs="Times New Roman"/>
            <w:sz w:val="22"/>
          </w:rPr>
          <w:delText xml:space="preserve">the </w:delText>
        </w:r>
        <w:r w:rsidR="00B9493F" w:rsidRPr="00D9004F" w:rsidDel="00BB1EB7">
          <w:rPr>
            <w:rFonts w:ascii="Times New Roman" w:hAnsi="Times New Roman" w:cs="Times New Roman"/>
            <w:sz w:val="22"/>
          </w:rPr>
          <w:delText xml:space="preserve">board members’ decision making and create new business. </w:delText>
        </w:r>
        <w:r w:rsidR="002F4D9F" w:rsidRPr="00D9004F" w:rsidDel="00BB1EB7">
          <w:rPr>
            <w:rFonts w:ascii="Times New Roman" w:hAnsi="Times New Roman" w:cs="Times New Roman"/>
            <w:sz w:val="22"/>
          </w:rPr>
          <w:delText xml:space="preserve">I </w:delText>
        </w:r>
        <w:r w:rsidR="00835706" w:rsidRPr="00D9004F" w:rsidDel="00BB1EB7">
          <w:rPr>
            <w:rFonts w:ascii="Times New Roman" w:hAnsi="Times New Roman" w:cs="Times New Roman"/>
            <w:sz w:val="22"/>
          </w:rPr>
          <w:delText xml:space="preserve">realized </w:delText>
        </w:r>
        <w:r w:rsidR="00F61721" w:rsidRPr="00D9004F" w:rsidDel="00BB1EB7">
          <w:rPr>
            <w:rFonts w:ascii="Times New Roman" w:hAnsi="Times New Roman" w:cs="Times New Roman"/>
            <w:sz w:val="22"/>
          </w:rPr>
          <w:delText xml:space="preserve">logical validity and </w:delText>
        </w:r>
        <w:r w:rsidR="002F4D9F" w:rsidRPr="00D9004F" w:rsidDel="00BB1EB7">
          <w:rPr>
            <w:rFonts w:ascii="Times New Roman" w:hAnsi="Times New Roman" w:cs="Times New Roman"/>
            <w:sz w:val="22"/>
          </w:rPr>
          <w:delText xml:space="preserve">clarity </w:delText>
        </w:r>
        <w:r w:rsidR="00621B77" w:rsidRPr="00D9004F" w:rsidDel="00BB1EB7">
          <w:rPr>
            <w:rFonts w:ascii="Times New Roman" w:hAnsi="Times New Roman" w:cs="Times New Roman"/>
            <w:sz w:val="22"/>
          </w:rPr>
          <w:delText xml:space="preserve">of quantitative analysis </w:delText>
        </w:r>
        <w:r w:rsidR="00A73B3A" w:rsidDel="00BB1EB7">
          <w:rPr>
            <w:rFonts w:ascii="Times New Roman" w:hAnsi="Times New Roman" w:cs="Times New Roman"/>
            <w:sz w:val="22"/>
          </w:rPr>
          <w:delText>are</w:delText>
        </w:r>
        <w:r w:rsidR="002F4D9F" w:rsidRPr="00D9004F" w:rsidDel="00BB1EB7">
          <w:rPr>
            <w:rFonts w:ascii="Times New Roman" w:hAnsi="Times New Roman" w:cs="Times New Roman"/>
            <w:sz w:val="22"/>
          </w:rPr>
          <w:delText xml:space="preserve"> </w:delText>
        </w:r>
        <w:r w:rsidR="003F7108" w:rsidRPr="00D9004F" w:rsidDel="00BB1EB7">
          <w:rPr>
            <w:rFonts w:ascii="Times New Roman" w:hAnsi="Times New Roman" w:cs="Times New Roman"/>
            <w:sz w:val="22"/>
          </w:rPr>
          <w:delText xml:space="preserve">more highly </w:delText>
        </w:r>
        <w:r w:rsidR="002F4D9F" w:rsidRPr="00D9004F" w:rsidDel="00BB1EB7">
          <w:rPr>
            <w:rFonts w:ascii="Times New Roman" w:hAnsi="Times New Roman" w:cs="Times New Roman"/>
            <w:sz w:val="22"/>
          </w:rPr>
          <w:delText>tru</w:delText>
        </w:r>
        <w:r w:rsidR="0086398A" w:rsidRPr="00D9004F" w:rsidDel="00BB1EB7">
          <w:rPr>
            <w:rFonts w:ascii="Times New Roman" w:hAnsi="Times New Roman" w:cs="Times New Roman"/>
            <w:sz w:val="22"/>
          </w:rPr>
          <w:delText>sted and powerfully persuasive</w:delText>
        </w:r>
        <w:r w:rsidR="003F7108" w:rsidRPr="00D9004F" w:rsidDel="00BB1EB7">
          <w:rPr>
            <w:rFonts w:ascii="Times New Roman" w:hAnsi="Times New Roman" w:cs="Times New Roman"/>
            <w:sz w:val="22"/>
          </w:rPr>
          <w:delText xml:space="preserve"> than I expected</w:delText>
        </w:r>
        <w:r w:rsidR="0086398A" w:rsidRPr="00D9004F" w:rsidDel="00BB1EB7">
          <w:rPr>
            <w:rFonts w:ascii="Times New Roman" w:hAnsi="Times New Roman" w:cs="Times New Roman"/>
            <w:sz w:val="22"/>
          </w:rPr>
          <w:delText xml:space="preserve">. Now, </w:delText>
        </w:r>
        <w:r w:rsidR="00A22042" w:rsidRPr="00D9004F" w:rsidDel="00BB1EB7">
          <w:rPr>
            <w:rFonts w:ascii="Times New Roman" w:hAnsi="Times New Roman" w:cs="Times New Roman"/>
            <w:sz w:val="22"/>
          </w:rPr>
          <w:delText xml:space="preserve">as a businessman in </w:delText>
        </w:r>
        <w:r w:rsidR="00570E89" w:rsidDel="00BB1EB7">
          <w:rPr>
            <w:rFonts w:ascii="Times New Roman" w:hAnsi="Times New Roman" w:cs="Times New Roman"/>
            <w:sz w:val="22"/>
          </w:rPr>
          <w:delText xml:space="preserve">the </w:delText>
        </w:r>
        <w:r w:rsidR="00A22042" w:rsidRPr="00D9004F" w:rsidDel="00BB1EB7">
          <w:rPr>
            <w:rFonts w:ascii="Times New Roman" w:hAnsi="Times New Roman" w:cs="Times New Roman"/>
            <w:sz w:val="22"/>
          </w:rPr>
          <w:delText>financial industry, I regard financial engineering as indispensable to solve social issues</w:delText>
        </w:r>
        <w:r w:rsidR="00D9004F" w:rsidDel="00BB1EB7">
          <w:rPr>
            <w:rFonts w:ascii="Times New Roman" w:hAnsi="Times New Roman" w:cs="Times New Roman"/>
            <w:sz w:val="22"/>
          </w:rPr>
          <w:delText xml:space="preserve"> in Japan.</w:delText>
        </w:r>
      </w:del>
    </w:p>
    <w:p w14:paraId="4D97EE5D" w14:textId="3847CF40" w:rsidR="0089297D" w:rsidRDefault="00A7217C" w:rsidP="00367DA9">
      <w:pPr>
        <w:rPr>
          <w:ins w:id="419" w:author="agos" w:date="2019-10-02T07:12:00Z"/>
          <w:rFonts w:ascii="Times New Roman" w:hAnsi="Times New Roman" w:cs="Times New Roman"/>
          <w:sz w:val="22"/>
        </w:rPr>
      </w:pPr>
      <w:r>
        <w:rPr>
          <w:rFonts w:ascii="Times New Roman" w:hAnsi="Times New Roman" w:cs="Times New Roman" w:hint="eastAsia"/>
          <w:sz w:val="22"/>
        </w:rPr>
        <w:t xml:space="preserve"> </w:t>
      </w:r>
      <w:del w:id="420" w:author="agos" w:date="2019-10-02T09:50:00Z">
        <w:r w:rsidDel="009B3D82">
          <w:rPr>
            <w:rFonts w:ascii="Times New Roman" w:hAnsi="Times New Roman" w:cs="Times New Roman"/>
            <w:sz w:val="22"/>
          </w:rPr>
          <w:delText xml:space="preserve"> </w:delText>
        </w:r>
      </w:del>
      <w:del w:id="421" w:author="agos" w:date="2019-10-02T10:23:00Z">
        <w:r w:rsidR="00793BA1" w:rsidRPr="0089297D" w:rsidDel="003B7A23">
          <w:rPr>
            <w:rFonts w:ascii="Times New Roman" w:hAnsi="Times New Roman" w:cs="Times New Roman"/>
            <w:sz w:val="22"/>
            <w:highlight w:val="yellow"/>
            <w:rPrChange w:id="422" w:author="agos" w:date="2019-10-02T07:05:00Z">
              <w:rPr>
                <w:rFonts w:ascii="Times New Roman" w:hAnsi="Times New Roman" w:cs="Times New Roman"/>
                <w:sz w:val="22"/>
              </w:rPr>
            </w:rPrChange>
          </w:rPr>
          <w:delText>I</w:delText>
        </w:r>
        <w:r w:rsidR="00B93AE4" w:rsidRPr="0089297D" w:rsidDel="003B7A23">
          <w:rPr>
            <w:rFonts w:ascii="Times New Roman" w:hAnsi="Times New Roman" w:cs="Times New Roman"/>
            <w:sz w:val="22"/>
            <w:highlight w:val="yellow"/>
            <w:rPrChange w:id="423" w:author="agos" w:date="2019-10-02T07:05:00Z">
              <w:rPr>
                <w:rFonts w:ascii="Times New Roman" w:hAnsi="Times New Roman" w:cs="Times New Roman"/>
                <w:sz w:val="22"/>
              </w:rPr>
            </w:rPrChange>
          </w:rPr>
          <w:delText>n the</w:delText>
        </w:r>
        <w:r w:rsidR="00CC5E63" w:rsidRPr="0089297D" w:rsidDel="003B7A23">
          <w:rPr>
            <w:rFonts w:ascii="Times New Roman" w:hAnsi="Times New Roman" w:cs="Times New Roman"/>
            <w:sz w:val="22"/>
            <w:highlight w:val="yellow"/>
            <w:rPrChange w:id="424" w:author="agos" w:date="2019-10-02T07:05:00Z">
              <w:rPr>
                <w:rFonts w:ascii="Times New Roman" w:hAnsi="Times New Roman" w:cs="Times New Roman"/>
                <w:sz w:val="22"/>
              </w:rPr>
            </w:rPrChange>
          </w:rPr>
          <w:delText xml:space="preserve"> long-term</w:delText>
        </w:r>
        <w:r w:rsidR="00CC5E63" w:rsidDel="003B7A23">
          <w:rPr>
            <w:rFonts w:ascii="Times New Roman" w:hAnsi="Times New Roman" w:cs="Times New Roman"/>
            <w:sz w:val="22"/>
          </w:rPr>
          <w:delText xml:space="preserve">, </w:delText>
        </w:r>
      </w:del>
      <w:del w:id="425" w:author="agos" w:date="2019-10-02T09:08:00Z">
        <w:r w:rsidR="00793BA1" w:rsidDel="00AE38F8">
          <w:rPr>
            <w:rFonts w:ascii="Times New Roman" w:hAnsi="Times New Roman" w:cs="Times New Roman" w:hint="eastAsia"/>
            <w:sz w:val="22"/>
          </w:rPr>
          <w:delText xml:space="preserve">therefore, </w:delText>
        </w:r>
      </w:del>
      <w:del w:id="426" w:author="agos" w:date="2019-10-02T09:40:00Z">
        <w:r w:rsidR="00903E1F" w:rsidDel="00731ECA">
          <w:rPr>
            <w:rFonts w:ascii="Times New Roman" w:hAnsi="Times New Roman" w:cs="Times New Roman"/>
            <w:sz w:val="22"/>
          </w:rPr>
          <w:delText xml:space="preserve">I would like </w:delText>
        </w:r>
      </w:del>
      <w:del w:id="427" w:author="agos" w:date="2019-10-02T10:23:00Z">
        <w:r w:rsidR="00903E1F" w:rsidDel="003B7A23">
          <w:rPr>
            <w:rFonts w:ascii="Times New Roman" w:hAnsi="Times New Roman" w:cs="Times New Roman"/>
            <w:sz w:val="22"/>
          </w:rPr>
          <w:delText>t</w:delText>
        </w:r>
      </w:del>
      <w:ins w:id="428" w:author="agos" w:date="2019-10-02T10:23:00Z">
        <w:r w:rsidR="003B7A23">
          <w:rPr>
            <w:rFonts w:ascii="Times New Roman" w:hAnsi="Times New Roman" w:cs="Times New Roman" w:hint="eastAsia"/>
            <w:sz w:val="22"/>
          </w:rPr>
          <w:t>T</w:t>
        </w:r>
      </w:ins>
      <w:r w:rsidR="00903E1F">
        <w:rPr>
          <w:rFonts w:ascii="Times New Roman" w:hAnsi="Times New Roman" w:cs="Times New Roman"/>
          <w:sz w:val="22"/>
        </w:rPr>
        <w:t xml:space="preserve">o </w:t>
      </w:r>
      <w:ins w:id="429" w:author="agos" w:date="2019-10-02T10:23:00Z">
        <w:r w:rsidR="003B7A23">
          <w:rPr>
            <w:rFonts w:ascii="Times New Roman" w:hAnsi="Times New Roman" w:cs="Times New Roman" w:hint="eastAsia"/>
            <w:sz w:val="22"/>
          </w:rPr>
          <w:t xml:space="preserve">overcome the </w:t>
        </w:r>
        <w:r w:rsidR="003B7A23">
          <w:rPr>
            <w:rFonts w:ascii="Times New Roman" w:hAnsi="Times New Roman" w:cs="Times New Roman"/>
            <w:sz w:val="22"/>
          </w:rPr>
          <w:t>situation</w:t>
        </w:r>
        <w:r w:rsidR="003B7A23">
          <w:rPr>
            <w:rFonts w:ascii="Times New Roman" w:hAnsi="Times New Roman" w:cs="Times New Roman" w:hint="eastAsia"/>
            <w:sz w:val="22"/>
          </w:rPr>
          <w:t xml:space="preserve"> </w:t>
        </w:r>
      </w:ins>
      <w:del w:id="430" w:author="agos" w:date="2019-10-02T10:23:00Z">
        <w:r w:rsidR="00903E1F" w:rsidDel="003B7A23">
          <w:rPr>
            <w:rFonts w:ascii="Times New Roman" w:hAnsi="Times New Roman" w:cs="Times New Roman"/>
            <w:sz w:val="22"/>
          </w:rPr>
          <w:delText xml:space="preserve">break through Japan’s deadlocked situation </w:delText>
        </w:r>
      </w:del>
      <w:r w:rsidR="00903E1F">
        <w:rPr>
          <w:rFonts w:ascii="Times New Roman" w:hAnsi="Times New Roman" w:cs="Times New Roman"/>
          <w:sz w:val="22"/>
        </w:rPr>
        <w:t>with the use of quantitative analysis</w:t>
      </w:r>
      <w:ins w:id="431" w:author="agos" w:date="2019-10-02T09:40:00Z">
        <w:r w:rsidR="00731ECA">
          <w:rPr>
            <w:rFonts w:ascii="Times New Roman" w:hAnsi="Times New Roman" w:cs="Times New Roman" w:hint="eastAsia"/>
            <w:sz w:val="22"/>
          </w:rPr>
          <w:t xml:space="preserve">, </w:t>
        </w:r>
      </w:ins>
      <w:del w:id="432" w:author="agos" w:date="2019-10-02T10:23:00Z">
        <w:r w:rsidR="00903E1F" w:rsidRPr="003B7A23" w:rsidDel="003B7A23">
          <w:rPr>
            <w:rFonts w:ascii="Times New Roman" w:hAnsi="Times New Roman" w:cs="Times New Roman"/>
            <w:sz w:val="22"/>
          </w:rPr>
          <w:delText>.</w:delText>
        </w:r>
      </w:del>
      <w:ins w:id="433" w:author="agos" w:date="2019-10-02T10:23:00Z">
        <w:r w:rsidR="003B7A23" w:rsidRPr="003B7A23">
          <w:rPr>
            <w:rFonts w:ascii="Times New Roman" w:hAnsi="Times New Roman" w:cs="Times New Roman" w:hint="eastAsia"/>
            <w:sz w:val="22"/>
          </w:rPr>
          <w:t>i</w:t>
        </w:r>
        <w:r w:rsidR="003B7A23" w:rsidRPr="003B7A23">
          <w:rPr>
            <w:rFonts w:ascii="Times New Roman" w:hAnsi="Times New Roman" w:cs="Times New Roman"/>
            <w:sz w:val="22"/>
            <w:rPrChange w:id="434" w:author="agos" w:date="2019-10-02T10:31:00Z">
              <w:rPr>
                <w:rFonts w:ascii="Times New Roman" w:hAnsi="Times New Roman" w:cs="Times New Roman"/>
                <w:sz w:val="22"/>
                <w:highlight w:val="yellow"/>
              </w:rPr>
            </w:rPrChange>
          </w:rPr>
          <w:t>n the long-term</w:t>
        </w:r>
        <w:r w:rsidR="003B7A23">
          <w:rPr>
            <w:rFonts w:ascii="Times New Roman" w:hAnsi="Times New Roman" w:cs="Times New Roman"/>
            <w:sz w:val="22"/>
          </w:rPr>
          <w:t>,</w:t>
        </w:r>
      </w:ins>
      <w:ins w:id="435" w:author="agos" w:date="2019-10-02T10:58:00Z">
        <w:r w:rsidR="00223BF0">
          <w:rPr>
            <w:rFonts w:ascii="Times New Roman" w:hAnsi="Times New Roman" w:cs="Times New Roman" w:hint="eastAsia"/>
            <w:sz w:val="22"/>
          </w:rPr>
          <w:t xml:space="preserve"> </w:t>
        </w:r>
      </w:ins>
      <w:del w:id="436" w:author="agos" w:date="2019-10-02T09:40:00Z">
        <w:r w:rsidR="00E62D22" w:rsidDel="00731ECA">
          <w:rPr>
            <w:rFonts w:ascii="Times New Roman" w:hAnsi="Times New Roman" w:cs="Times New Roman"/>
            <w:sz w:val="22"/>
          </w:rPr>
          <w:delText xml:space="preserve"> </w:delText>
        </w:r>
        <w:r w:rsidR="00172B51" w:rsidDel="00731ECA">
          <w:rPr>
            <w:rFonts w:ascii="Times New Roman" w:hAnsi="Times New Roman" w:cs="Times New Roman"/>
            <w:sz w:val="22"/>
          </w:rPr>
          <w:delText xml:space="preserve">In order to realize that, </w:delText>
        </w:r>
      </w:del>
      <w:del w:id="437" w:author="agos" w:date="2019-10-02T07:05:00Z">
        <w:r w:rsidR="002943B6" w:rsidDel="0089297D">
          <w:rPr>
            <w:rFonts w:ascii="Times New Roman" w:hAnsi="Times New Roman" w:cs="Times New Roman"/>
            <w:sz w:val="22"/>
          </w:rPr>
          <w:delText xml:space="preserve">I think </w:delText>
        </w:r>
      </w:del>
      <w:del w:id="438" w:author="agos" w:date="2019-10-02T09:40:00Z">
        <w:r w:rsidR="002943B6" w:rsidDel="00731ECA">
          <w:rPr>
            <w:rFonts w:ascii="Times New Roman" w:hAnsi="Times New Roman" w:cs="Times New Roman"/>
            <w:sz w:val="22"/>
          </w:rPr>
          <w:delText>we</w:delText>
        </w:r>
      </w:del>
      <w:ins w:id="439" w:author="agos" w:date="2019-10-02T09:40:00Z">
        <w:r w:rsidR="00731ECA">
          <w:rPr>
            <w:rFonts w:ascii="Times New Roman" w:hAnsi="Times New Roman" w:cs="Times New Roman" w:hint="eastAsia"/>
            <w:sz w:val="22"/>
          </w:rPr>
          <w:t>I</w:t>
        </w:r>
      </w:ins>
      <w:r w:rsidR="002943B6">
        <w:rPr>
          <w:rFonts w:ascii="Times New Roman" w:hAnsi="Times New Roman" w:cs="Times New Roman"/>
          <w:sz w:val="22"/>
        </w:rPr>
        <w:t xml:space="preserve"> </w:t>
      </w:r>
      <w:del w:id="440" w:author="agos" w:date="2019-10-02T10:23:00Z">
        <w:r w:rsidR="002943B6" w:rsidDel="003B7A23">
          <w:rPr>
            <w:rFonts w:ascii="Times New Roman" w:hAnsi="Times New Roman" w:cs="Times New Roman"/>
            <w:sz w:val="22"/>
          </w:rPr>
          <w:delText xml:space="preserve">need </w:delText>
        </w:r>
      </w:del>
      <w:del w:id="441" w:author="agos" w:date="2019-10-02T07:09:00Z">
        <w:r w:rsidR="002943B6" w:rsidDel="0089297D">
          <w:rPr>
            <w:rFonts w:ascii="Times New Roman" w:hAnsi="Times New Roman" w:cs="Times New Roman"/>
            <w:sz w:val="22"/>
          </w:rPr>
          <w:delText xml:space="preserve">first </w:delText>
        </w:r>
      </w:del>
      <w:del w:id="442" w:author="agos" w:date="2019-10-02T10:23:00Z">
        <w:r w:rsidR="002943B6" w:rsidDel="003B7A23">
          <w:rPr>
            <w:rFonts w:ascii="Times New Roman" w:hAnsi="Times New Roman" w:cs="Times New Roman"/>
            <w:sz w:val="22"/>
          </w:rPr>
          <w:delText>to</w:delText>
        </w:r>
      </w:del>
      <w:ins w:id="443" w:author="agos" w:date="2019-10-02T10:23:00Z">
        <w:r w:rsidR="003B7A23">
          <w:rPr>
            <w:rFonts w:ascii="Times New Roman" w:hAnsi="Times New Roman" w:cs="Times New Roman" w:hint="eastAsia"/>
            <w:sz w:val="22"/>
          </w:rPr>
          <w:t>will</w:t>
        </w:r>
      </w:ins>
      <w:r w:rsidR="002943B6">
        <w:rPr>
          <w:rFonts w:ascii="Times New Roman" w:hAnsi="Times New Roman" w:cs="Times New Roman"/>
          <w:sz w:val="22"/>
        </w:rPr>
        <w:t xml:space="preserve"> create </w:t>
      </w:r>
      <w:r w:rsidR="00012293">
        <w:rPr>
          <w:rFonts w:ascii="Times New Roman" w:hAnsi="Times New Roman" w:cs="Times New Roman"/>
          <w:sz w:val="22"/>
        </w:rPr>
        <w:t xml:space="preserve">a </w:t>
      </w:r>
      <w:r w:rsidR="002943B6">
        <w:rPr>
          <w:rFonts w:ascii="Times New Roman" w:hAnsi="Times New Roman" w:cs="Times New Roman"/>
          <w:sz w:val="22"/>
        </w:rPr>
        <w:t xml:space="preserve">successful ALM framework </w:t>
      </w:r>
      <w:del w:id="444" w:author="agos" w:date="2019-10-02T07:09:00Z">
        <w:r w:rsidR="002943B6" w:rsidDel="0089297D">
          <w:rPr>
            <w:rFonts w:ascii="Times New Roman" w:hAnsi="Times New Roman" w:cs="Times New Roman"/>
            <w:sz w:val="22"/>
          </w:rPr>
          <w:delText xml:space="preserve">at Dai-ichi </w:delText>
        </w:r>
      </w:del>
      <w:r w:rsidR="002943B6">
        <w:rPr>
          <w:rFonts w:ascii="Times New Roman" w:hAnsi="Times New Roman" w:cs="Times New Roman"/>
          <w:sz w:val="22"/>
        </w:rPr>
        <w:t xml:space="preserve">and </w:t>
      </w:r>
      <w:del w:id="445" w:author="agos" w:date="2019-10-02T07:09:00Z">
        <w:r w:rsidR="002943B6" w:rsidDel="0089297D">
          <w:rPr>
            <w:rFonts w:ascii="Times New Roman" w:hAnsi="Times New Roman" w:cs="Times New Roman"/>
            <w:sz w:val="22"/>
          </w:rPr>
          <w:delText xml:space="preserve">second to </w:delText>
        </w:r>
      </w:del>
      <w:r w:rsidR="002943B6" w:rsidRPr="002943B6">
        <w:rPr>
          <w:rFonts w:ascii="Times New Roman" w:hAnsi="Times New Roman" w:cs="Times New Roman"/>
          <w:sz w:val="22"/>
        </w:rPr>
        <w:t xml:space="preserve">provide it to </w:t>
      </w:r>
      <w:del w:id="446" w:author="agos" w:date="2019-10-02T10:24:00Z">
        <w:r w:rsidR="002943B6" w:rsidRPr="002943B6" w:rsidDel="003B7A23">
          <w:rPr>
            <w:rFonts w:ascii="Times New Roman" w:hAnsi="Times New Roman" w:cs="Times New Roman"/>
            <w:sz w:val="22"/>
          </w:rPr>
          <w:delText xml:space="preserve">other </w:delText>
        </w:r>
      </w:del>
      <w:r w:rsidR="002943B6" w:rsidRPr="002943B6">
        <w:rPr>
          <w:rFonts w:ascii="Times New Roman" w:hAnsi="Times New Roman" w:cs="Times New Roman"/>
          <w:sz w:val="22"/>
        </w:rPr>
        <w:t xml:space="preserve">long-term investors </w:t>
      </w:r>
      <w:r w:rsidR="002943B6">
        <w:rPr>
          <w:rFonts w:ascii="Times New Roman" w:hAnsi="Times New Roman" w:cs="Times New Roman"/>
          <w:sz w:val="22"/>
        </w:rPr>
        <w:t>widely</w:t>
      </w:r>
      <w:del w:id="447" w:author="agos" w:date="2019-10-02T07:10:00Z">
        <w:r w:rsidR="002943B6" w:rsidDel="0089297D">
          <w:rPr>
            <w:rFonts w:ascii="Times New Roman" w:hAnsi="Times New Roman" w:cs="Times New Roman"/>
            <w:sz w:val="22"/>
          </w:rPr>
          <w:delText xml:space="preserve"> </w:delText>
        </w:r>
        <w:r w:rsidR="002943B6" w:rsidRPr="002943B6" w:rsidDel="0089297D">
          <w:rPr>
            <w:rFonts w:ascii="Times New Roman" w:hAnsi="Times New Roman" w:cs="Times New Roman"/>
            <w:sz w:val="22"/>
          </w:rPr>
          <w:delText>by transferring Dai-ichi’s investment function to AM One</w:delText>
        </w:r>
      </w:del>
      <w:del w:id="448" w:author="agos" w:date="2019-10-02T10:30:00Z">
        <w:r w:rsidR="002943B6" w:rsidDel="003B7A23">
          <w:rPr>
            <w:rFonts w:ascii="Times New Roman" w:hAnsi="Times New Roman" w:cs="Times New Roman"/>
            <w:sz w:val="22"/>
          </w:rPr>
          <w:delText>.</w:delText>
        </w:r>
      </w:del>
      <w:ins w:id="449" w:author="agos" w:date="2019-10-02T10:30:00Z">
        <w:r w:rsidR="003B7A23">
          <w:rPr>
            <w:rFonts w:ascii="Times New Roman" w:hAnsi="Times New Roman" w:cs="Times New Roman" w:hint="eastAsia"/>
            <w:sz w:val="22"/>
          </w:rPr>
          <w:t>,</w:t>
        </w:r>
      </w:ins>
      <w:ins w:id="450" w:author="agos" w:date="2019-10-02T10:24:00Z">
        <w:r w:rsidR="003B7A23">
          <w:rPr>
            <w:rFonts w:ascii="Times New Roman" w:hAnsi="Times New Roman" w:cs="Times New Roman" w:hint="eastAsia"/>
            <w:sz w:val="22"/>
          </w:rPr>
          <w:t xml:space="preserve"> to </w:t>
        </w:r>
      </w:ins>
      <w:del w:id="451" w:author="agos" w:date="2019-10-02T10:24:00Z">
        <w:r w:rsidR="00DF1E8C" w:rsidDel="003B7A23">
          <w:rPr>
            <w:rFonts w:ascii="Times New Roman" w:hAnsi="Times New Roman" w:cs="Times New Roman"/>
            <w:sz w:val="22"/>
          </w:rPr>
          <w:delText xml:space="preserve"> </w:delText>
        </w:r>
      </w:del>
      <w:del w:id="452" w:author="agos" w:date="2019-10-02T07:10:00Z">
        <w:r w:rsidR="00645505" w:rsidDel="0089297D">
          <w:rPr>
            <w:rFonts w:ascii="Times New Roman" w:hAnsi="Times New Roman" w:cs="Times New Roman"/>
            <w:sz w:val="22"/>
          </w:rPr>
          <w:delText>In the first stage</w:delText>
        </w:r>
        <w:r w:rsidR="00455533" w:rsidDel="0089297D">
          <w:rPr>
            <w:rFonts w:ascii="Times New Roman" w:hAnsi="Times New Roman" w:cs="Times New Roman"/>
            <w:sz w:val="22"/>
          </w:rPr>
          <w:delText xml:space="preserve">, </w:delText>
        </w:r>
        <w:r w:rsidR="00455533" w:rsidRPr="00455533" w:rsidDel="0089297D">
          <w:rPr>
            <w:rFonts w:ascii="Times New Roman" w:hAnsi="Times New Roman" w:cs="Times New Roman"/>
            <w:sz w:val="22"/>
          </w:rPr>
          <w:delText>t</w:delText>
        </w:r>
      </w:del>
      <w:del w:id="453" w:author="agos" w:date="2019-10-02T10:24:00Z">
        <w:r w:rsidR="00455533" w:rsidRPr="00455533" w:rsidDel="003B7A23">
          <w:rPr>
            <w:rFonts w:ascii="Times New Roman" w:hAnsi="Times New Roman" w:cs="Times New Roman"/>
            <w:sz w:val="22"/>
          </w:rPr>
          <w:delText xml:space="preserve">he </w:delText>
        </w:r>
        <w:r w:rsidR="00455533" w:rsidDel="003B7A23">
          <w:rPr>
            <w:rFonts w:ascii="Times New Roman" w:hAnsi="Times New Roman" w:cs="Times New Roman"/>
            <w:sz w:val="22"/>
          </w:rPr>
          <w:delText xml:space="preserve">biggest concern </w:delText>
        </w:r>
      </w:del>
      <w:del w:id="454" w:author="agos" w:date="2019-10-02T09:40:00Z">
        <w:r w:rsidR="00455533" w:rsidDel="00731ECA">
          <w:rPr>
            <w:rFonts w:ascii="Times New Roman" w:hAnsi="Times New Roman" w:cs="Times New Roman"/>
            <w:sz w:val="22"/>
          </w:rPr>
          <w:delText xml:space="preserve">under </w:delText>
        </w:r>
        <w:r w:rsidR="00DF302C" w:rsidDel="00731ECA">
          <w:rPr>
            <w:rFonts w:ascii="Times New Roman" w:hAnsi="Times New Roman" w:cs="Times New Roman"/>
            <w:sz w:val="22"/>
          </w:rPr>
          <w:delText xml:space="preserve">the severe </w:delText>
        </w:r>
        <w:r w:rsidR="0089319D" w:rsidDel="00731ECA">
          <w:rPr>
            <w:rFonts w:ascii="Times New Roman" w:hAnsi="Times New Roman" w:cs="Times New Roman"/>
            <w:sz w:val="22"/>
          </w:rPr>
          <w:delText>c</w:delText>
        </w:r>
        <w:r w:rsidR="0023311F" w:rsidDel="00731ECA">
          <w:rPr>
            <w:rFonts w:ascii="Times New Roman" w:hAnsi="Times New Roman" w:cs="Times New Roman"/>
            <w:sz w:val="22"/>
          </w:rPr>
          <w:delText>i</w:delText>
        </w:r>
        <w:r w:rsidR="0089319D" w:rsidDel="00731ECA">
          <w:rPr>
            <w:rFonts w:ascii="Times New Roman" w:hAnsi="Times New Roman" w:cs="Times New Roman"/>
            <w:sz w:val="22"/>
          </w:rPr>
          <w:delText>rcumstances</w:delText>
        </w:r>
        <w:r w:rsidR="00DF302C" w:rsidDel="00731ECA">
          <w:rPr>
            <w:rFonts w:ascii="Times New Roman" w:hAnsi="Times New Roman" w:cs="Times New Roman"/>
            <w:sz w:val="22"/>
          </w:rPr>
          <w:delText xml:space="preserve"> </w:delText>
        </w:r>
      </w:del>
      <w:del w:id="455" w:author="agos" w:date="2019-10-02T10:24:00Z">
        <w:r w:rsidR="00DF302C" w:rsidDel="003B7A23">
          <w:rPr>
            <w:rFonts w:ascii="Times New Roman" w:hAnsi="Times New Roman" w:cs="Times New Roman"/>
            <w:sz w:val="22"/>
          </w:rPr>
          <w:delText xml:space="preserve">is </w:delText>
        </w:r>
        <w:r w:rsidR="00455533" w:rsidRPr="00455533" w:rsidDel="003B7A23">
          <w:rPr>
            <w:rFonts w:ascii="Times New Roman" w:hAnsi="Times New Roman" w:cs="Times New Roman"/>
            <w:sz w:val="22"/>
          </w:rPr>
          <w:delText xml:space="preserve">how we </w:delText>
        </w:r>
      </w:del>
      <w:r w:rsidR="00455533" w:rsidRPr="00455533">
        <w:rPr>
          <w:rFonts w:ascii="Times New Roman" w:hAnsi="Times New Roman" w:cs="Times New Roman"/>
          <w:sz w:val="22"/>
        </w:rPr>
        <w:t xml:space="preserve">maximize investment return under the constraint of limited risk capital. </w:t>
      </w:r>
      <w:del w:id="456" w:author="agos" w:date="2019-10-02T09:09:00Z">
        <w:r w:rsidR="00455533" w:rsidRPr="00455533" w:rsidDel="00EC65F0">
          <w:rPr>
            <w:rFonts w:ascii="Times New Roman" w:hAnsi="Times New Roman" w:cs="Times New Roman"/>
            <w:sz w:val="22"/>
          </w:rPr>
          <w:delText>We now discretionally determine our asset allocation based on the asset-liability scenario generated by Monte Carlo Simulation</w:delText>
        </w:r>
      </w:del>
      <w:del w:id="457" w:author="agos" w:date="2019-10-02T07:10:00Z">
        <w:r w:rsidR="00455533" w:rsidRPr="00455533" w:rsidDel="0089297D">
          <w:rPr>
            <w:rFonts w:ascii="Times New Roman" w:hAnsi="Times New Roman" w:cs="Times New Roman"/>
            <w:sz w:val="22"/>
          </w:rPr>
          <w:delText xml:space="preserve">. This framework has improved for 30 years, but I think it </w:delText>
        </w:r>
      </w:del>
      <w:del w:id="458" w:author="agos" w:date="2019-10-02T09:09:00Z">
        <w:r w:rsidR="00455533" w:rsidRPr="00455533" w:rsidDel="00EC65F0">
          <w:rPr>
            <w:rFonts w:ascii="Times New Roman" w:hAnsi="Times New Roman" w:cs="Times New Roman"/>
            <w:sz w:val="22"/>
          </w:rPr>
          <w:delText>is too</w:delText>
        </w:r>
        <w:r w:rsidR="006122EA" w:rsidDel="00EC65F0">
          <w:rPr>
            <w:rFonts w:ascii="Times New Roman" w:hAnsi="Times New Roman" w:cs="Times New Roman"/>
            <w:sz w:val="22"/>
          </w:rPr>
          <w:delText xml:space="preserve"> </w:delText>
        </w:r>
        <w:r w:rsidR="00455533" w:rsidRPr="00455533" w:rsidDel="00EC65F0">
          <w:rPr>
            <w:rFonts w:ascii="Times New Roman" w:hAnsi="Times New Roman" w:cs="Times New Roman"/>
            <w:sz w:val="22"/>
          </w:rPr>
          <w:delText>inflexible</w:delText>
        </w:r>
        <w:r w:rsidR="00946862" w:rsidDel="00EC65F0">
          <w:rPr>
            <w:rFonts w:ascii="Times New Roman" w:hAnsi="Times New Roman" w:cs="Times New Roman"/>
            <w:sz w:val="22"/>
          </w:rPr>
          <w:delText xml:space="preserve"> to solve the problem. </w:delText>
        </w:r>
      </w:del>
      <w:del w:id="459" w:author="agos" w:date="2019-10-02T07:10:00Z">
        <w:r w:rsidR="00946862" w:rsidDel="0089297D">
          <w:rPr>
            <w:rFonts w:ascii="Times New Roman" w:hAnsi="Times New Roman" w:cs="Times New Roman"/>
            <w:sz w:val="22"/>
          </w:rPr>
          <w:delText>I am convinced</w:delText>
        </w:r>
        <w:r w:rsidR="00455533" w:rsidRPr="00455533" w:rsidDel="0089297D">
          <w:rPr>
            <w:rFonts w:ascii="Times New Roman" w:hAnsi="Times New Roman" w:cs="Times New Roman"/>
            <w:sz w:val="22"/>
          </w:rPr>
          <w:delText xml:space="preserve"> that t</w:delText>
        </w:r>
      </w:del>
      <w:ins w:id="460" w:author="agos" w:date="2019-10-02T07:10:00Z">
        <w:r w:rsidR="0089297D">
          <w:rPr>
            <w:rFonts w:ascii="Times New Roman" w:hAnsi="Times New Roman" w:cs="Times New Roman" w:hint="eastAsia"/>
            <w:sz w:val="22"/>
          </w:rPr>
          <w:t>T</w:t>
        </w:r>
      </w:ins>
      <w:r w:rsidR="00455533" w:rsidRPr="00455533">
        <w:rPr>
          <w:rFonts w:ascii="Times New Roman" w:hAnsi="Times New Roman" w:cs="Times New Roman"/>
          <w:sz w:val="22"/>
        </w:rPr>
        <w:t xml:space="preserve">he new framework of Liability Driven Investment (LDI) or Multi-Period Optimization, which has been </w:t>
      </w:r>
      <w:r w:rsidR="00CF6AF2">
        <w:rPr>
          <w:rFonts w:ascii="Times New Roman" w:hAnsi="Times New Roman" w:cs="Times New Roman"/>
          <w:sz w:val="22"/>
        </w:rPr>
        <w:t>my</w:t>
      </w:r>
      <w:r w:rsidR="00455533" w:rsidRPr="00455533">
        <w:rPr>
          <w:rFonts w:ascii="Times New Roman" w:hAnsi="Times New Roman" w:cs="Times New Roman"/>
          <w:sz w:val="22"/>
        </w:rPr>
        <w:t xml:space="preserve"> biggest interest </w:t>
      </w:r>
      <w:r w:rsidR="008B5BF8">
        <w:rPr>
          <w:rFonts w:ascii="Times New Roman" w:hAnsi="Times New Roman" w:cs="Times New Roman"/>
          <w:sz w:val="22"/>
        </w:rPr>
        <w:t>since</w:t>
      </w:r>
      <w:r w:rsidR="00455533" w:rsidRPr="00455533">
        <w:rPr>
          <w:rFonts w:ascii="Times New Roman" w:hAnsi="Times New Roman" w:cs="Times New Roman"/>
          <w:sz w:val="22"/>
        </w:rPr>
        <w:t xml:space="preserve"> college days, will play a key role </w:t>
      </w:r>
      <w:del w:id="461" w:author="agos" w:date="2019-10-02T09:16:00Z">
        <w:r w:rsidR="00455533" w:rsidRPr="00455533" w:rsidDel="00EC65F0">
          <w:rPr>
            <w:rFonts w:ascii="Times New Roman" w:hAnsi="Times New Roman" w:cs="Times New Roman"/>
            <w:sz w:val="22"/>
          </w:rPr>
          <w:delText>to realize</w:delText>
        </w:r>
      </w:del>
      <w:ins w:id="462" w:author="agos" w:date="2019-10-02T09:16:00Z">
        <w:r w:rsidR="00EC65F0">
          <w:rPr>
            <w:rFonts w:ascii="Times New Roman" w:hAnsi="Times New Roman" w:cs="Times New Roman"/>
            <w:sz w:val="22"/>
          </w:rPr>
          <w:t>in realizing</w:t>
        </w:r>
      </w:ins>
      <w:r w:rsidR="00455533" w:rsidRPr="00455533">
        <w:rPr>
          <w:rFonts w:ascii="Times New Roman" w:hAnsi="Times New Roman" w:cs="Times New Roman"/>
          <w:sz w:val="22"/>
        </w:rPr>
        <w:t xml:space="preserve"> an efficient investment.</w:t>
      </w:r>
      <w:r w:rsidR="00DF302C">
        <w:rPr>
          <w:rFonts w:ascii="Times New Roman" w:hAnsi="Times New Roman" w:cs="Times New Roman"/>
          <w:sz w:val="22"/>
        </w:rPr>
        <w:t xml:space="preserve"> </w:t>
      </w:r>
      <w:del w:id="463" w:author="agos" w:date="2019-10-02T07:11:00Z">
        <w:r w:rsidR="00723CFB" w:rsidRPr="0076615B" w:rsidDel="0089297D">
          <w:rPr>
            <w:rFonts w:ascii="Times New Roman" w:hAnsi="Times New Roman" w:cs="Times New Roman"/>
            <w:sz w:val="22"/>
            <w:highlight w:val="yellow"/>
            <w:rPrChange w:id="464" w:author="Chizuko Okada" w:date="2019-10-02T14:50:00Z">
              <w:rPr>
                <w:rFonts w:ascii="Times New Roman" w:hAnsi="Times New Roman" w:cs="Times New Roman"/>
                <w:sz w:val="22"/>
              </w:rPr>
            </w:rPrChange>
          </w:rPr>
          <w:delText>In the next stage</w:delText>
        </w:r>
        <w:r w:rsidR="00DF302C" w:rsidRPr="0076615B" w:rsidDel="0089297D">
          <w:rPr>
            <w:rFonts w:ascii="Times New Roman" w:hAnsi="Times New Roman" w:cs="Times New Roman"/>
            <w:sz w:val="22"/>
            <w:highlight w:val="yellow"/>
            <w:rPrChange w:id="465" w:author="Chizuko Okada" w:date="2019-10-02T14:50:00Z">
              <w:rPr>
                <w:rFonts w:ascii="Times New Roman" w:hAnsi="Times New Roman" w:cs="Times New Roman"/>
                <w:sz w:val="22"/>
              </w:rPr>
            </w:rPrChange>
          </w:rPr>
          <w:delText xml:space="preserve">, </w:delText>
        </w:r>
        <w:r w:rsidR="00655BE0" w:rsidRPr="0076615B" w:rsidDel="0089297D">
          <w:rPr>
            <w:rFonts w:ascii="Times New Roman" w:hAnsi="Times New Roman" w:cs="Times New Roman"/>
            <w:sz w:val="22"/>
            <w:highlight w:val="yellow"/>
            <w:rPrChange w:id="466" w:author="Chizuko Okada" w:date="2019-10-02T14:50:00Z">
              <w:rPr>
                <w:rFonts w:ascii="Times New Roman" w:hAnsi="Times New Roman" w:cs="Times New Roman"/>
                <w:sz w:val="22"/>
              </w:rPr>
            </w:rPrChange>
          </w:rPr>
          <w:delText>w</w:delText>
        </w:r>
      </w:del>
      <w:ins w:id="467" w:author="agos" w:date="2019-10-02T07:11:00Z">
        <w:r w:rsidR="0089297D" w:rsidRPr="0076615B">
          <w:rPr>
            <w:rFonts w:ascii="Times New Roman" w:hAnsi="Times New Roman" w:cs="Times New Roman"/>
            <w:sz w:val="22"/>
            <w:highlight w:val="yellow"/>
            <w:rPrChange w:id="468" w:author="Chizuko Okada" w:date="2019-10-02T14:50:00Z">
              <w:rPr>
                <w:rFonts w:ascii="Times New Roman" w:hAnsi="Times New Roman" w:cs="Times New Roman"/>
                <w:sz w:val="22"/>
              </w:rPr>
            </w:rPrChange>
          </w:rPr>
          <w:t>W</w:t>
        </w:r>
      </w:ins>
      <w:r w:rsidR="00655BE0" w:rsidRPr="0076615B">
        <w:rPr>
          <w:rFonts w:ascii="Times New Roman" w:hAnsi="Times New Roman" w:cs="Times New Roman"/>
          <w:sz w:val="22"/>
          <w:highlight w:val="yellow"/>
          <w:rPrChange w:id="469" w:author="Chizuko Okada" w:date="2019-10-02T14:50:00Z">
            <w:rPr>
              <w:rFonts w:ascii="Times New Roman" w:hAnsi="Times New Roman" w:cs="Times New Roman"/>
              <w:sz w:val="22"/>
            </w:rPr>
          </w:rPrChange>
        </w:rPr>
        <w:t xml:space="preserve">e </w:t>
      </w:r>
      <w:ins w:id="470" w:author="agos" w:date="2019-10-02T07:11:00Z">
        <w:r w:rsidR="0089297D" w:rsidRPr="0076615B">
          <w:rPr>
            <w:rFonts w:ascii="Times New Roman" w:hAnsi="Times New Roman" w:cs="Times New Roman"/>
            <w:sz w:val="22"/>
            <w:highlight w:val="yellow"/>
            <w:rPrChange w:id="471" w:author="Chizuko Okada" w:date="2019-10-02T14:50:00Z">
              <w:rPr>
                <w:rFonts w:ascii="Times New Roman" w:hAnsi="Times New Roman" w:cs="Times New Roman"/>
                <w:sz w:val="22"/>
              </w:rPr>
            </w:rPrChange>
          </w:rPr>
          <w:t xml:space="preserve">also </w:t>
        </w:r>
      </w:ins>
      <w:r w:rsidR="00655BE0" w:rsidRPr="0076615B">
        <w:rPr>
          <w:rFonts w:ascii="Times New Roman" w:hAnsi="Times New Roman" w:cs="Times New Roman"/>
          <w:sz w:val="22"/>
          <w:highlight w:val="yellow"/>
          <w:rPrChange w:id="472" w:author="Chizuko Okada" w:date="2019-10-02T14:50:00Z">
            <w:rPr>
              <w:rFonts w:ascii="Times New Roman" w:hAnsi="Times New Roman" w:cs="Times New Roman"/>
              <w:sz w:val="22"/>
            </w:rPr>
          </w:rPrChange>
        </w:rPr>
        <w:t xml:space="preserve">have to </w:t>
      </w:r>
      <w:ins w:id="473" w:author="agos" w:date="2019-10-02T10:24:00Z">
        <w:r w:rsidR="003B7A23" w:rsidRPr="0076615B">
          <w:rPr>
            <w:rFonts w:ascii="Times New Roman" w:hAnsi="Times New Roman" w:cs="Times New Roman"/>
            <w:sz w:val="22"/>
            <w:highlight w:val="yellow"/>
            <w:rPrChange w:id="474" w:author="Chizuko Okada" w:date="2019-10-02T14:50:00Z">
              <w:rPr>
                <w:rFonts w:ascii="Times New Roman" w:hAnsi="Times New Roman" w:cs="Times New Roman"/>
                <w:sz w:val="22"/>
              </w:rPr>
            </w:rPrChange>
          </w:rPr>
          <w:t xml:space="preserve">tackle </w:t>
        </w:r>
      </w:ins>
      <w:del w:id="475" w:author="agos" w:date="2019-10-02T10:25:00Z">
        <w:r w:rsidR="00A43BF0" w:rsidRPr="0076615B" w:rsidDel="003B7A23">
          <w:rPr>
            <w:rFonts w:ascii="Times New Roman" w:hAnsi="Times New Roman" w:cs="Times New Roman"/>
            <w:sz w:val="22"/>
            <w:highlight w:val="yellow"/>
            <w:rPrChange w:id="476" w:author="Chizuko Okada" w:date="2019-10-02T14:50:00Z">
              <w:rPr>
                <w:rFonts w:ascii="Times New Roman" w:hAnsi="Times New Roman" w:cs="Times New Roman"/>
                <w:sz w:val="22"/>
              </w:rPr>
            </w:rPrChange>
          </w:rPr>
          <w:delText>challenge</w:delText>
        </w:r>
        <w:r w:rsidR="00655BE0" w:rsidRPr="0076615B" w:rsidDel="003B7A23">
          <w:rPr>
            <w:rFonts w:ascii="Times New Roman" w:hAnsi="Times New Roman" w:cs="Times New Roman"/>
            <w:sz w:val="22"/>
            <w:highlight w:val="yellow"/>
            <w:rPrChange w:id="477" w:author="Chizuko Okada" w:date="2019-10-02T14:50:00Z">
              <w:rPr>
                <w:rFonts w:ascii="Times New Roman" w:hAnsi="Times New Roman" w:cs="Times New Roman"/>
                <w:sz w:val="22"/>
              </w:rPr>
            </w:rPrChange>
          </w:rPr>
          <w:delText xml:space="preserve"> </w:delText>
        </w:r>
      </w:del>
      <w:r w:rsidR="00655BE0" w:rsidRPr="0076615B">
        <w:rPr>
          <w:rFonts w:ascii="Times New Roman" w:hAnsi="Times New Roman" w:cs="Times New Roman"/>
          <w:sz w:val="22"/>
          <w:highlight w:val="yellow"/>
          <w:rPrChange w:id="478" w:author="Chizuko Okada" w:date="2019-10-02T14:50:00Z">
            <w:rPr>
              <w:rFonts w:ascii="Times New Roman" w:hAnsi="Times New Roman" w:cs="Times New Roman"/>
              <w:sz w:val="22"/>
            </w:rPr>
          </w:rPrChange>
        </w:rPr>
        <w:t>a structural problem in Japan’s asset management industry</w:t>
      </w:r>
      <w:r w:rsidR="006122EA" w:rsidRPr="0076615B">
        <w:rPr>
          <w:rFonts w:ascii="Times New Roman" w:hAnsi="Times New Roman" w:cs="Times New Roman"/>
          <w:sz w:val="22"/>
          <w:highlight w:val="yellow"/>
          <w:rPrChange w:id="479" w:author="Chizuko Okada" w:date="2019-10-02T14:50:00Z">
            <w:rPr>
              <w:rFonts w:ascii="Times New Roman" w:hAnsi="Times New Roman" w:cs="Times New Roman"/>
              <w:sz w:val="22"/>
            </w:rPr>
          </w:rPrChange>
        </w:rPr>
        <w:t xml:space="preserve"> </w:t>
      </w:r>
      <w:ins w:id="480" w:author="agos" w:date="2019-10-02T10:26:00Z">
        <w:r w:rsidR="003B7A23" w:rsidRPr="0076615B">
          <w:rPr>
            <w:rFonts w:ascii="Times New Roman" w:hAnsi="Times New Roman" w:cs="Times New Roman"/>
            <w:sz w:val="22"/>
            <w:highlight w:val="yellow"/>
            <w:rPrChange w:id="481" w:author="Chizuko Okada" w:date="2019-10-02T14:50:00Z">
              <w:rPr>
                <w:rFonts w:ascii="Times New Roman" w:hAnsi="Times New Roman" w:cs="Times New Roman"/>
                <w:sz w:val="22"/>
              </w:rPr>
            </w:rPrChange>
          </w:rPr>
          <w:t xml:space="preserve">by </w:t>
        </w:r>
      </w:ins>
      <w:del w:id="482" w:author="agos" w:date="2019-10-02T10:26:00Z">
        <w:r w:rsidR="006122EA" w:rsidRPr="0076615B" w:rsidDel="003B7A23">
          <w:rPr>
            <w:rFonts w:ascii="Times New Roman" w:hAnsi="Times New Roman" w:cs="Times New Roman"/>
            <w:sz w:val="22"/>
            <w:highlight w:val="yellow"/>
            <w:rPrChange w:id="483" w:author="Chizuko Okada" w:date="2019-10-02T14:50:00Z">
              <w:rPr>
                <w:rFonts w:ascii="Times New Roman" w:hAnsi="Times New Roman" w:cs="Times New Roman"/>
                <w:sz w:val="22"/>
              </w:rPr>
            </w:rPrChange>
          </w:rPr>
          <w:delText xml:space="preserve">to provide </w:delText>
        </w:r>
        <w:r w:rsidR="00986345" w:rsidRPr="0076615B" w:rsidDel="003B7A23">
          <w:rPr>
            <w:rFonts w:ascii="Times New Roman" w:hAnsi="Times New Roman" w:cs="Times New Roman"/>
            <w:sz w:val="22"/>
            <w:highlight w:val="yellow"/>
            <w:rPrChange w:id="484" w:author="Chizuko Okada" w:date="2019-10-02T14:50:00Z">
              <w:rPr>
                <w:rFonts w:ascii="Times New Roman" w:hAnsi="Times New Roman" w:cs="Times New Roman"/>
                <w:sz w:val="22"/>
              </w:rPr>
            </w:rPrChange>
          </w:rPr>
          <w:delText>it</w:delText>
        </w:r>
        <w:r w:rsidR="00655BE0" w:rsidRPr="0076615B" w:rsidDel="003B7A23">
          <w:rPr>
            <w:rFonts w:ascii="Times New Roman" w:hAnsi="Times New Roman" w:cs="Times New Roman"/>
            <w:sz w:val="22"/>
            <w:highlight w:val="yellow"/>
            <w:rPrChange w:id="485" w:author="Chizuko Okada" w:date="2019-10-02T14:50:00Z">
              <w:rPr>
                <w:rFonts w:ascii="Times New Roman" w:hAnsi="Times New Roman" w:cs="Times New Roman"/>
                <w:sz w:val="22"/>
              </w:rPr>
            </w:rPrChange>
          </w:rPr>
          <w:delText xml:space="preserve">. </w:delText>
        </w:r>
      </w:del>
      <w:del w:id="486" w:author="agos" w:date="2019-10-02T09:41:00Z">
        <w:r w:rsidR="00EC5D66" w:rsidRPr="0076615B" w:rsidDel="00731ECA">
          <w:rPr>
            <w:rFonts w:ascii="Times New Roman" w:hAnsi="Times New Roman" w:cs="Times New Roman"/>
            <w:sz w:val="22"/>
            <w:highlight w:val="yellow"/>
            <w:rPrChange w:id="487" w:author="Chizuko Okada" w:date="2019-10-02T14:50:00Z">
              <w:rPr>
                <w:rFonts w:ascii="Times New Roman" w:hAnsi="Times New Roman" w:cs="Times New Roman"/>
                <w:sz w:val="22"/>
              </w:rPr>
            </w:rPrChange>
          </w:rPr>
          <w:delText xml:space="preserve">Unlike global leading </w:delText>
        </w:r>
        <w:r w:rsidR="00F13AAF" w:rsidRPr="0076615B" w:rsidDel="00731ECA">
          <w:rPr>
            <w:rFonts w:ascii="Times New Roman" w:hAnsi="Times New Roman" w:cs="Times New Roman"/>
            <w:sz w:val="22"/>
            <w:highlight w:val="yellow"/>
            <w:rPrChange w:id="488" w:author="Chizuko Okada" w:date="2019-10-02T14:50:00Z">
              <w:rPr>
                <w:rFonts w:ascii="Times New Roman" w:hAnsi="Times New Roman" w:cs="Times New Roman"/>
                <w:sz w:val="22"/>
              </w:rPr>
            </w:rPrChange>
          </w:rPr>
          <w:delText xml:space="preserve">invest managers belonging to </w:delText>
        </w:r>
        <w:r w:rsidR="00EC5D66" w:rsidRPr="0076615B" w:rsidDel="00731ECA">
          <w:rPr>
            <w:rFonts w:ascii="Times New Roman" w:hAnsi="Times New Roman" w:cs="Times New Roman"/>
            <w:sz w:val="22"/>
            <w:highlight w:val="yellow"/>
            <w:rPrChange w:id="489" w:author="Chizuko Okada" w:date="2019-10-02T14:50:00Z">
              <w:rPr>
                <w:rFonts w:ascii="Times New Roman" w:hAnsi="Times New Roman" w:cs="Times New Roman"/>
                <w:sz w:val="22"/>
              </w:rPr>
            </w:rPrChange>
          </w:rPr>
          <w:delText>insurance companies, t</w:delText>
        </w:r>
      </w:del>
      <w:del w:id="490" w:author="agos" w:date="2019-10-02T10:26:00Z">
        <w:r w:rsidR="00EC5D66" w:rsidRPr="0076615B" w:rsidDel="003B7A23">
          <w:rPr>
            <w:rFonts w:ascii="Times New Roman" w:hAnsi="Times New Roman" w:cs="Times New Roman"/>
            <w:sz w:val="22"/>
            <w:highlight w:val="yellow"/>
            <w:rPrChange w:id="491" w:author="Chizuko Okada" w:date="2019-10-02T14:50:00Z">
              <w:rPr>
                <w:rFonts w:ascii="Times New Roman" w:hAnsi="Times New Roman" w:cs="Times New Roman"/>
                <w:sz w:val="22"/>
              </w:rPr>
            </w:rPrChange>
          </w:rPr>
          <w:delText xml:space="preserve">he range of products provided by </w:delText>
        </w:r>
        <w:r w:rsidR="00F13AAF" w:rsidRPr="0076615B" w:rsidDel="003B7A23">
          <w:rPr>
            <w:rFonts w:ascii="Times New Roman" w:hAnsi="Times New Roman" w:cs="Times New Roman"/>
            <w:sz w:val="22"/>
            <w:highlight w:val="yellow"/>
            <w:rPrChange w:id="492" w:author="Chizuko Okada" w:date="2019-10-02T14:50:00Z">
              <w:rPr>
                <w:rFonts w:ascii="Times New Roman" w:hAnsi="Times New Roman" w:cs="Times New Roman"/>
                <w:sz w:val="22"/>
              </w:rPr>
            </w:rPrChange>
          </w:rPr>
          <w:delText>Japanese ones</w:delText>
        </w:r>
        <w:r w:rsidR="00EC5D66" w:rsidRPr="0076615B" w:rsidDel="003B7A23">
          <w:rPr>
            <w:rFonts w:ascii="Times New Roman" w:hAnsi="Times New Roman" w:cs="Times New Roman"/>
            <w:sz w:val="22"/>
            <w:highlight w:val="yellow"/>
            <w:rPrChange w:id="493" w:author="Chizuko Okada" w:date="2019-10-02T14:50:00Z">
              <w:rPr>
                <w:rFonts w:ascii="Times New Roman" w:hAnsi="Times New Roman" w:cs="Times New Roman"/>
                <w:sz w:val="22"/>
              </w:rPr>
            </w:rPrChange>
          </w:rPr>
          <w:delText xml:space="preserve"> is limited because they are independently managed. </w:delText>
        </w:r>
        <w:r w:rsidR="00986345" w:rsidRPr="0076615B" w:rsidDel="003B7A23">
          <w:rPr>
            <w:rFonts w:ascii="Times New Roman" w:hAnsi="Times New Roman" w:cs="Times New Roman"/>
            <w:sz w:val="22"/>
            <w:highlight w:val="yellow"/>
            <w:rPrChange w:id="494" w:author="Chizuko Okada" w:date="2019-10-02T14:50:00Z">
              <w:rPr>
                <w:rFonts w:ascii="Times New Roman" w:hAnsi="Times New Roman" w:cs="Times New Roman"/>
                <w:sz w:val="22"/>
              </w:rPr>
            </w:rPrChange>
          </w:rPr>
          <w:delText xml:space="preserve">In order to </w:delText>
        </w:r>
      </w:del>
      <w:r w:rsidR="00986345" w:rsidRPr="0076615B">
        <w:rPr>
          <w:rFonts w:ascii="Times New Roman" w:hAnsi="Times New Roman" w:cs="Times New Roman"/>
          <w:sz w:val="22"/>
          <w:highlight w:val="yellow"/>
          <w:rPrChange w:id="495" w:author="Chizuko Okada" w:date="2019-10-02T14:50:00Z">
            <w:rPr>
              <w:rFonts w:ascii="Times New Roman" w:hAnsi="Times New Roman" w:cs="Times New Roman"/>
              <w:sz w:val="22"/>
            </w:rPr>
          </w:rPrChange>
        </w:rPr>
        <w:t>provid</w:t>
      </w:r>
      <w:del w:id="496" w:author="agos" w:date="2019-10-02T10:26:00Z">
        <w:r w:rsidR="00986345" w:rsidRPr="0076615B" w:rsidDel="003B7A23">
          <w:rPr>
            <w:rFonts w:ascii="Times New Roman" w:hAnsi="Times New Roman" w:cs="Times New Roman"/>
            <w:sz w:val="22"/>
            <w:highlight w:val="yellow"/>
            <w:rPrChange w:id="497" w:author="Chizuko Okada" w:date="2019-10-02T14:50:00Z">
              <w:rPr>
                <w:rFonts w:ascii="Times New Roman" w:hAnsi="Times New Roman" w:cs="Times New Roman"/>
                <w:sz w:val="22"/>
              </w:rPr>
            </w:rPrChange>
          </w:rPr>
          <w:delText>e</w:delText>
        </w:r>
      </w:del>
      <w:ins w:id="498" w:author="agos" w:date="2019-10-02T10:26:00Z">
        <w:r w:rsidR="003B7A23" w:rsidRPr="0076615B">
          <w:rPr>
            <w:rFonts w:ascii="Times New Roman" w:hAnsi="Times New Roman" w:cs="Times New Roman"/>
            <w:sz w:val="22"/>
            <w:highlight w:val="yellow"/>
            <w:rPrChange w:id="499" w:author="Chizuko Okada" w:date="2019-10-02T14:50:00Z">
              <w:rPr>
                <w:rFonts w:ascii="Times New Roman" w:hAnsi="Times New Roman" w:cs="Times New Roman"/>
                <w:sz w:val="22"/>
              </w:rPr>
            </w:rPrChange>
          </w:rPr>
          <w:t>ing</w:t>
        </w:r>
      </w:ins>
      <w:r w:rsidR="00986345" w:rsidRPr="0076615B">
        <w:rPr>
          <w:rFonts w:ascii="Times New Roman" w:hAnsi="Times New Roman" w:cs="Times New Roman"/>
          <w:sz w:val="22"/>
          <w:highlight w:val="yellow"/>
          <w:rPrChange w:id="500" w:author="Chizuko Okada" w:date="2019-10-02T14:50:00Z">
            <w:rPr>
              <w:rFonts w:ascii="Times New Roman" w:hAnsi="Times New Roman" w:cs="Times New Roman"/>
              <w:sz w:val="22"/>
            </w:rPr>
          </w:rPrChange>
        </w:rPr>
        <w:t xml:space="preserve"> insurance companies’ sophisticated ALM system</w:t>
      </w:r>
      <w:del w:id="501" w:author="agos" w:date="2019-10-02T10:26:00Z">
        <w:r w:rsidR="00986345" w:rsidRPr="0076615B" w:rsidDel="003B7A23">
          <w:rPr>
            <w:rFonts w:ascii="Times New Roman" w:hAnsi="Times New Roman" w:cs="Times New Roman"/>
            <w:sz w:val="22"/>
            <w:highlight w:val="yellow"/>
            <w:rPrChange w:id="502" w:author="Chizuko Okada" w:date="2019-10-02T14:50:00Z">
              <w:rPr>
                <w:rFonts w:ascii="Times New Roman" w:hAnsi="Times New Roman" w:cs="Times New Roman"/>
                <w:sz w:val="22"/>
              </w:rPr>
            </w:rPrChange>
          </w:rPr>
          <w:delText xml:space="preserve">, </w:delText>
        </w:r>
      </w:del>
      <w:ins w:id="503" w:author="agos" w:date="2019-10-02T10:26:00Z">
        <w:r w:rsidR="003B7A23" w:rsidRPr="0076615B">
          <w:rPr>
            <w:rFonts w:ascii="Times New Roman" w:hAnsi="Times New Roman" w:cs="Times New Roman"/>
            <w:sz w:val="22"/>
            <w:highlight w:val="yellow"/>
            <w:rPrChange w:id="504" w:author="Chizuko Okada" w:date="2019-10-02T14:50:00Z">
              <w:rPr>
                <w:rFonts w:ascii="Times New Roman" w:hAnsi="Times New Roman" w:cs="Times New Roman"/>
                <w:sz w:val="22"/>
              </w:rPr>
            </w:rPrChange>
          </w:rPr>
          <w:t>.</w:t>
        </w:r>
      </w:ins>
      <w:ins w:id="505" w:author="Chizuko Okada" w:date="2019-10-02T15:14:00Z">
        <w:r w:rsidR="00C1643B">
          <w:rPr>
            <w:rFonts w:ascii="Times New Roman" w:hAnsi="Times New Roman" w:cs="Times New Roman"/>
            <w:sz w:val="22"/>
            <w:highlight w:val="yellow"/>
          </w:rPr>
          <w:t xml:space="preserve"> </w:t>
        </w:r>
      </w:ins>
      <w:ins w:id="506" w:author="Chizuko Okada" w:date="2019-10-02T14:50:00Z">
        <w:r w:rsidR="0076615B">
          <w:rPr>
            <w:rFonts w:ascii="Times New Roman" w:hAnsi="Times New Roman" w:cs="Times New Roman" w:hint="eastAsia"/>
            <w:sz w:val="22"/>
          </w:rPr>
          <w:t>(</w:t>
        </w:r>
        <w:r w:rsidR="0076615B" w:rsidRPr="0076615B">
          <w:rPr>
            <w:rFonts w:ascii="Times New Roman" w:hAnsi="Times New Roman" w:cs="Times New Roman" w:hint="eastAsia"/>
            <w:sz w:val="22"/>
            <w:highlight w:val="yellow"/>
          </w:rPr>
          <w:t xml:space="preserve"> </w:t>
        </w:r>
        <w:r w:rsidR="0076615B" w:rsidRPr="00DE7949">
          <w:rPr>
            <w:rFonts w:ascii="Times New Roman" w:hAnsi="Times New Roman" w:cs="Times New Roman" w:hint="eastAsia"/>
            <w:sz w:val="22"/>
            <w:highlight w:val="yellow"/>
          </w:rPr>
          <w:t xml:space="preserve">tackle </w:t>
        </w:r>
        <w:r w:rsidR="0076615B" w:rsidRPr="00DE7949">
          <w:rPr>
            <w:rFonts w:ascii="Times New Roman" w:hAnsi="Times New Roman" w:cs="Times New Roman"/>
            <w:sz w:val="22"/>
            <w:highlight w:val="yellow"/>
          </w:rPr>
          <w:t>a structural problem</w:t>
        </w:r>
        <w:r w:rsidR="0076615B">
          <w:rPr>
            <w:rFonts w:ascii="Times New Roman" w:hAnsi="Times New Roman" w:cs="Times New Roman" w:hint="eastAsia"/>
            <w:sz w:val="22"/>
            <w:highlight w:val="yellow"/>
          </w:rPr>
          <w:t>とは何？</w:t>
        </w:r>
        <w:r w:rsidR="0076615B">
          <w:rPr>
            <w:rFonts w:ascii="Times New Roman" w:hAnsi="Times New Roman" w:cs="Times New Roman" w:hint="eastAsia"/>
            <w:sz w:val="22"/>
            <w:highlight w:val="yellow"/>
          </w:rPr>
          <w:t>)</w:t>
        </w:r>
      </w:ins>
      <w:ins w:id="507" w:author="agos" w:date="2019-10-02T10:26:00Z">
        <w:r w:rsidR="003B7A23">
          <w:rPr>
            <w:rFonts w:ascii="Times New Roman" w:hAnsi="Times New Roman" w:cs="Times New Roman"/>
            <w:sz w:val="22"/>
          </w:rPr>
          <w:t xml:space="preserve"> </w:t>
        </w:r>
      </w:ins>
      <w:del w:id="508" w:author="agos" w:date="2019-10-02T09:10:00Z">
        <w:r w:rsidR="00955A52" w:rsidDel="00EC65F0">
          <w:rPr>
            <w:rFonts w:ascii="Times New Roman" w:hAnsi="Times New Roman" w:cs="Times New Roman"/>
            <w:sz w:val="22"/>
          </w:rPr>
          <w:delText xml:space="preserve">I think </w:delText>
        </w:r>
        <w:r w:rsidR="00986345" w:rsidDel="00EC65F0">
          <w:rPr>
            <w:rFonts w:ascii="Times New Roman" w:hAnsi="Times New Roman" w:cs="Times New Roman"/>
            <w:sz w:val="22"/>
          </w:rPr>
          <w:delText xml:space="preserve">a </w:delText>
        </w:r>
        <w:r w:rsidR="00986345" w:rsidRPr="00986345" w:rsidDel="00EC65F0">
          <w:rPr>
            <w:rFonts w:ascii="Times New Roman" w:hAnsi="Times New Roman" w:cs="Times New Roman"/>
            <w:sz w:val="22"/>
          </w:rPr>
          <w:delText xml:space="preserve">new comprehensive </w:delText>
        </w:r>
        <w:r w:rsidR="00E8224D" w:rsidDel="00EC65F0">
          <w:rPr>
            <w:rFonts w:ascii="Times New Roman" w:hAnsi="Times New Roman" w:cs="Times New Roman"/>
            <w:sz w:val="22"/>
          </w:rPr>
          <w:delText xml:space="preserve">company form </w:delText>
        </w:r>
        <w:r w:rsidR="00F22909" w:rsidDel="00EC65F0">
          <w:rPr>
            <w:rFonts w:ascii="Times New Roman" w:hAnsi="Times New Roman" w:cs="Times New Roman"/>
            <w:sz w:val="22"/>
          </w:rPr>
          <w:delText>w</w:delText>
        </w:r>
        <w:r w:rsidR="00955A52" w:rsidDel="00EC65F0">
          <w:rPr>
            <w:rFonts w:ascii="Times New Roman" w:hAnsi="Times New Roman" w:cs="Times New Roman"/>
            <w:sz w:val="22"/>
          </w:rPr>
          <w:delText>ould be needed</w:delText>
        </w:r>
        <w:r w:rsidR="00F22909" w:rsidDel="00EC65F0">
          <w:rPr>
            <w:rFonts w:ascii="Times New Roman" w:hAnsi="Times New Roman" w:cs="Times New Roman"/>
            <w:sz w:val="22"/>
          </w:rPr>
          <w:delText>.</w:delText>
        </w:r>
        <w:r w:rsidR="00925232" w:rsidDel="00EC65F0">
          <w:rPr>
            <w:rFonts w:ascii="Times New Roman" w:hAnsi="Times New Roman" w:cs="Times New Roman"/>
            <w:sz w:val="22"/>
          </w:rPr>
          <w:delText xml:space="preserve"> </w:delText>
        </w:r>
      </w:del>
      <w:del w:id="509" w:author="agos" w:date="2019-10-02T07:11:00Z">
        <w:r w:rsidR="00645505" w:rsidDel="0089297D">
          <w:rPr>
            <w:rFonts w:ascii="Times New Roman" w:hAnsi="Times New Roman" w:cs="Times New Roman"/>
            <w:sz w:val="22"/>
          </w:rPr>
          <w:delText xml:space="preserve">However, </w:delText>
        </w:r>
        <w:r w:rsidR="001F223A" w:rsidDel="0089297D">
          <w:rPr>
            <w:rFonts w:ascii="Times New Roman" w:hAnsi="Times New Roman" w:cs="Times New Roman"/>
            <w:sz w:val="22"/>
          </w:rPr>
          <w:delText xml:space="preserve">it is </w:delText>
        </w:r>
        <w:r w:rsidR="00645505" w:rsidDel="0089297D">
          <w:rPr>
            <w:rFonts w:ascii="Times New Roman" w:hAnsi="Times New Roman" w:cs="Times New Roman"/>
            <w:sz w:val="22"/>
          </w:rPr>
          <w:delText xml:space="preserve">still </w:delText>
        </w:r>
        <w:r w:rsidR="001F223A" w:rsidDel="0089297D">
          <w:rPr>
            <w:rFonts w:ascii="Times New Roman" w:hAnsi="Times New Roman" w:cs="Times New Roman"/>
            <w:sz w:val="22"/>
          </w:rPr>
          <w:delText xml:space="preserve">a big challenge </w:delText>
        </w:r>
        <w:r w:rsidR="00375139" w:rsidDel="0089297D">
          <w:rPr>
            <w:rFonts w:ascii="Times New Roman" w:hAnsi="Times New Roman" w:cs="Times New Roman"/>
            <w:sz w:val="22"/>
          </w:rPr>
          <w:delText>how we in</w:delText>
        </w:r>
        <w:r w:rsidR="00EF3968" w:rsidDel="0089297D">
          <w:rPr>
            <w:rFonts w:ascii="Times New Roman" w:hAnsi="Times New Roman" w:cs="Times New Roman"/>
            <w:sz w:val="22"/>
          </w:rPr>
          <w:delText>volve and inspire other investors</w:delText>
        </w:r>
        <w:r w:rsidR="00375139" w:rsidDel="0089297D">
          <w:rPr>
            <w:rFonts w:ascii="Times New Roman" w:hAnsi="Times New Roman" w:cs="Times New Roman"/>
            <w:sz w:val="22"/>
          </w:rPr>
          <w:delText xml:space="preserve">. </w:delText>
        </w:r>
      </w:del>
      <w:del w:id="510" w:author="agos" w:date="2019-10-02T09:10:00Z">
        <w:r w:rsidR="001F223A" w:rsidRPr="00A65263" w:rsidDel="00EC65F0">
          <w:rPr>
            <w:rFonts w:ascii="Times New Roman" w:hAnsi="Times New Roman" w:cs="Times New Roman" w:hint="eastAsia"/>
            <w:sz w:val="22"/>
          </w:rPr>
          <w:delText xml:space="preserve">As I learned </w:delText>
        </w:r>
        <w:r w:rsidR="001F223A" w:rsidRPr="00A65263" w:rsidDel="00EC65F0">
          <w:rPr>
            <w:rFonts w:ascii="Times New Roman" w:hAnsi="Times New Roman" w:cs="Times New Roman"/>
            <w:sz w:val="22"/>
          </w:rPr>
          <w:delText>through the experience at Japan Post</w:delText>
        </w:r>
        <w:r w:rsidR="001F223A" w:rsidDel="00EC65F0">
          <w:rPr>
            <w:rFonts w:ascii="Times New Roman" w:hAnsi="Times New Roman" w:cs="Times New Roman"/>
            <w:sz w:val="22"/>
          </w:rPr>
          <w:delText xml:space="preserve">, </w:delText>
        </w:r>
      </w:del>
      <w:r w:rsidR="001F223A" w:rsidRPr="001F223A">
        <w:rPr>
          <w:rFonts w:ascii="Times New Roman" w:hAnsi="Times New Roman" w:cs="Times New Roman"/>
          <w:sz w:val="22"/>
        </w:rPr>
        <w:t xml:space="preserve">I </w:t>
      </w:r>
      <w:del w:id="511" w:author="agos" w:date="2019-10-02T09:11:00Z">
        <w:r w:rsidR="001F223A" w:rsidRPr="001F223A" w:rsidDel="00EC65F0">
          <w:rPr>
            <w:rFonts w:ascii="Times New Roman" w:hAnsi="Times New Roman" w:cs="Times New Roman"/>
            <w:sz w:val="22"/>
          </w:rPr>
          <w:delText xml:space="preserve">strongly </w:delText>
        </w:r>
      </w:del>
      <w:r w:rsidR="001F223A" w:rsidRPr="001F223A">
        <w:rPr>
          <w:rFonts w:ascii="Times New Roman" w:hAnsi="Times New Roman" w:cs="Times New Roman"/>
          <w:sz w:val="22"/>
        </w:rPr>
        <w:t xml:space="preserve">believe that </w:t>
      </w:r>
      <w:r w:rsidR="0077400B">
        <w:rPr>
          <w:rFonts w:ascii="Times New Roman" w:hAnsi="Times New Roman" w:cs="Times New Roman"/>
          <w:sz w:val="22"/>
        </w:rPr>
        <w:t xml:space="preserve">a </w:t>
      </w:r>
      <w:r w:rsidR="001F223A" w:rsidRPr="001F223A">
        <w:rPr>
          <w:rFonts w:ascii="Times New Roman" w:hAnsi="Times New Roman" w:cs="Times New Roman"/>
          <w:sz w:val="22"/>
        </w:rPr>
        <w:t>quantitative proposal based on an understanding of customers is powerfully persuasive</w:t>
      </w:r>
      <w:del w:id="512" w:author="agos" w:date="2019-10-02T10:32:00Z">
        <w:r w:rsidR="001F223A" w:rsidDel="003B7A23">
          <w:rPr>
            <w:rFonts w:ascii="Times New Roman" w:hAnsi="Times New Roman" w:cs="Times New Roman"/>
            <w:sz w:val="22"/>
          </w:rPr>
          <w:delText xml:space="preserve">, </w:delText>
        </w:r>
      </w:del>
      <w:del w:id="513" w:author="agos" w:date="2019-10-02T09:42:00Z">
        <w:r w:rsidR="001F223A" w:rsidDel="00731ECA">
          <w:rPr>
            <w:rFonts w:ascii="Times New Roman" w:hAnsi="Times New Roman" w:cs="Times New Roman"/>
            <w:sz w:val="22"/>
          </w:rPr>
          <w:delText xml:space="preserve">and </w:delText>
        </w:r>
        <w:r w:rsidR="00AB62E6" w:rsidDel="00731ECA">
          <w:rPr>
            <w:rFonts w:ascii="Times New Roman" w:hAnsi="Times New Roman" w:cs="Times New Roman"/>
            <w:sz w:val="22"/>
          </w:rPr>
          <w:delText xml:space="preserve">also </w:delText>
        </w:r>
      </w:del>
      <w:del w:id="514" w:author="agos" w:date="2019-10-02T10:32:00Z">
        <w:r w:rsidR="001F223A" w:rsidDel="003B7A23">
          <w:rPr>
            <w:rFonts w:ascii="Times New Roman" w:hAnsi="Times New Roman" w:cs="Times New Roman"/>
            <w:sz w:val="22"/>
          </w:rPr>
          <w:delText xml:space="preserve">my </w:delText>
        </w:r>
        <w:r w:rsidR="00B157D9" w:rsidDel="003B7A23">
          <w:rPr>
            <w:rFonts w:ascii="Times New Roman" w:hAnsi="Times New Roman" w:cs="Times New Roman"/>
            <w:sz w:val="22"/>
          </w:rPr>
          <w:delText xml:space="preserve">unique </w:delText>
        </w:r>
        <w:r w:rsidR="00B157D9" w:rsidDel="003B7A23">
          <w:rPr>
            <w:rFonts w:ascii="Times New Roman" w:hAnsi="Times New Roman" w:cs="Times New Roman" w:hint="eastAsia"/>
            <w:sz w:val="22"/>
          </w:rPr>
          <w:delText>experience</w:delText>
        </w:r>
        <w:r w:rsidR="0071357A" w:rsidDel="003B7A23">
          <w:rPr>
            <w:rFonts w:ascii="Times New Roman" w:hAnsi="Times New Roman" w:cs="Times New Roman"/>
            <w:sz w:val="22"/>
          </w:rPr>
          <w:delText xml:space="preserve"> as a </w:delText>
        </w:r>
        <w:r w:rsidR="0071357A" w:rsidRPr="0071357A" w:rsidDel="003B7A23">
          <w:rPr>
            <w:rFonts w:ascii="Times New Roman" w:hAnsi="Times New Roman" w:cs="Times New Roman"/>
            <w:sz w:val="22"/>
          </w:rPr>
          <w:delText>bridge between several stakeholders</w:delText>
        </w:r>
      </w:del>
      <w:del w:id="515" w:author="agos" w:date="2019-10-02T09:42:00Z">
        <w:r w:rsidR="0071357A" w:rsidDel="00731ECA">
          <w:rPr>
            <w:rFonts w:ascii="Times New Roman" w:hAnsi="Times New Roman" w:cs="Times New Roman"/>
            <w:sz w:val="22"/>
          </w:rPr>
          <w:delText xml:space="preserve"> would be useful to create new business</w:delText>
        </w:r>
      </w:del>
      <w:r w:rsidR="0071357A">
        <w:rPr>
          <w:rFonts w:ascii="Times New Roman" w:hAnsi="Times New Roman" w:cs="Times New Roman"/>
          <w:sz w:val="22"/>
        </w:rPr>
        <w:t>.</w:t>
      </w:r>
      <w:r w:rsidR="0041153C">
        <w:rPr>
          <w:rFonts w:ascii="Times New Roman" w:hAnsi="Times New Roman" w:cs="Times New Roman"/>
          <w:sz w:val="22"/>
        </w:rPr>
        <w:t xml:space="preserve"> </w:t>
      </w:r>
    </w:p>
    <w:p w14:paraId="6B475DEA" w14:textId="3FFF128E" w:rsidR="005C77D5" w:rsidDel="00BB22E7" w:rsidRDefault="00AB62E6" w:rsidP="003B7A23">
      <w:pPr>
        <w:ind w:firstLine="840"/>
        <w:rPr>
          <w:moveFrom w:id="516" w:author="Chizuko Okada" w:date="2019-10-02T14:54:00Z"/>
          <w:rFonts w:ascii="Times New Roman" w:hAnsi="Times New Roman" w:cs="Times New Roman"/>
          <w:sz w:val="22"/>
        </w:rPr>
      </w:pPr>
      <w:moveFromRangeStart w:id="517" w:author="Chizuko Okada" w:date="2019-10-02T14:54:00Z" w:name="move20920510"/>
      <w:moveFrom w:id="518" w:author="Chizuko Okada" w:date="2019-10-02T14:54:00Z">
        <w:r w:rsidDel="00BB22E7">
          <w:rPr>
            <w:rFonts w:ascii="Times New Roman" w:hAnsi="Times New Roman" w:cs="Times New Roman"/>
            <w:sz w:val="22"/>
          </w:rPr>
          <w:t xml:space="preserve">In addition to that, </w:t>
        </w:r>
        <w:r w:rsidR="00441FC0" w:rsidDel="00BB22E7">
          <w:rPr>
            <w:rFonts w:ascii="Times New Roman" w:hAnsi="Times New Roman" w:cs="Times New Roman"/>
            <w:sz w:val="22"/>
          </w:rPr>
          <w:t xml:space="preserve">I think </w:t>
        </w:r>
        <w:r w:rsidR="00D13FF5" w:rsidDel="00BB22E7">
          <w:rPr>
            <w:rFonts w:ascii="Times New Roman" w:hAnsi="Times New Roman" w:cs="Times New Roman"/>
            <w:sz w:val="22"/>
          </w:rPr>
          <w:t xml:space="preserve">a huge impact would be needed to influence Japanese conservative investors, </w:t>
        </w:r>
        <w:r w:rsidR="00C606AB" w:rsidDel="00BB22E7">
          <w:rPr>
            <w:rFonts w:ascii="Times New Roman" w:hAnsi="Times New Roman" w:cs="Times New Roman"/>
            <w:sz w:val="22"/>
          </w:rPr>
          <w:t xml:space="preserve">which I would like to achieve </w:t>
        </w:r>
        <w:r w:rsidR="00F347CB" w:rsidDel="00BB22E7">
          <w:rPr>
            <w:rFonts w:ascii="Times New Roman" w:hAnsi="Times New Roman" w:cs="Times New Roman"/>
            <w:sz w:val="22"/>
          </w:rPr>
          <w:t xml:space="preserve">as </w:t>
        </w:r>
        <w:r w:rsidR="00C606AB" w:rsidDel="00BB22E7">
          <w:rPr>
            <w:rFonts w:ascii="Times New Roman" w:hAnsi="Times New Roman" w:cs="Times New Roman"/>
            <w:sz w:val="22"/>
          </w:rPr>
          <w:t xml:space="preserve">my short-term </w:t>
        </w:r>
        <w:r w:rsidR="001B2BEA" w:rsidDel="00BB22E7">
          <w:rPr>
            <w:rFonts w:ascii="Times New Roman" w:hAnsi="Times New Roman" w:cs="Times New Roman"/>
            <w:sz w:val="22"/>
          </w:rPr>
          <w:t xml:space="preserve">career </w:t>
        </w:r>
        <w:r w:rsidR="00C606AB" w:rsidDel="00BB22E7">
          <w:rPr>
            <w:rFonts w:ascii="Times New Roman" w:hAnsi="Times New Roman" w:cs="Times New Roman"/>
            <w:sz w:val="22"/>
          </w:rPr>
          <w:t>goal.</w:t>
        </w:r>
      </w:moveFrom>
    </w:p>
    <w:moveFromRangeEnd w:id="517"/>
    <w:p w14:paraId="3777A68E" w14:textId="14073212" w:rsidR="00BB22E7" w:rsidDel="00BB22E7" w:rsidRDefault="001B2BEA">
      <w:pPr>
        <w:ind w:firstLine="840"/>
        <w:rPr>
          <w:del w:id="519" w:author="Chizuko Okada" w:date="2019-10-02T14:55:00Z"/>
          <w:moveTo w:id="520" w:author="Chizuko Okada" w:date="2019-10-02T14:54:00Z"/>
          <w:rFonts w:ascii="Times New Roman" w:hAnsi="Times New Roman" w:cs="Times New Roman"/>
          <w:sz w:val="22"/>
        </w:rPr>
      </w:pPr>
      <w:r>
        <w:rPr>
          <w:rFonts w:ascii="Times New Roman" w:hAnsi="Times New Roman" w:cs="Times New Roman"/>
          <w:sz w:val="22"/>
        </w:rPr>
        <w:t xml:space="preserve">My short-term career goal is to </w:t>
      </w:r>
      <w:ins w:id="521" w:author="Chizuko Okada" w:date="2019-10-02T14:55:00Z">
        <w:r w:rsidR="00BB22E7" w:rsidRPr="00581E38">
          <w:rPr>
            <w:rFonts w:ascii="Times New Roman" w:hAnsi="Times New Roman" w:cs="Times New Roman"/>
            <w:sz w:val="22"/>
            <w:highlight w:val="yellow"/>
          </w:rPr>
          <w:t xml:space="preserve">influence </w:t>
        </w:r>
      </w:ins>
      <w:ins w:id="522" w:author="Chizuko Okada" w:date="2019-10-02T15:14:00Z">
        <w:r w:rsidR="00C1643B" w:rsidRPr="00581E38">
          <w:rPr>
            <w:rFonts w:ascii="Times New Roman" w:hAnsi="Times New Roman" w:cs="Times New Roman"/>
            <w:sz w:val="22"/>
            <w:highlight w:val="yellow"/>
          </w:rPr>
          <w:t xml:space="preserve">conservative </w:t>
        </w:r>
      </w:ins>
      <w:ins w:id="523" w:author="Chizuko Okada" w:date="2019-10-02T14:55:00Z">
        <w:r w:rsidR="00BB22E7" w:rsidRPr="00581E38">
          <w:rPr>
            <w:rFonts w:ascii="Times New Roman" w:hAnsi="Times New Roman" w:cs="Times New Roman"/>
            <w:sz w:val="22"/>
            <w:highlight w:val="yellow"/>
          </w:rPr>
          <w:t>Japanese investors</w:t>
        </w:r>
        <w:r w:rsidR="00BB22E7" w:rsidRPr="00581E38">
          <w:rPr>
            <w:rFonts w:ascii="Times New Roman" w:hAnsi="Times New Roman" w:cs="Times New Roman" w:hint="eastAsia"/>
            <w:sz w:val="22"/>
            <w:highlight w:val="yellow"/>
          </w:rPr>
          <w:t>,</w:t>
        </w:r>
      </w:ins>
      <w:ins w:id="524" w:author="Chizuko Okada" w:date="2019-10-02T15:06:00Z">
        <w:r w:rsidR="00581E38">
          <w:rPr>
            <w:rFonts w:ascii="Times New Roman" w:hAnsi="Times New Roman" w:cs="Times New Roman" w:hint="eastAsia"/>
            <w:sz w:val="22"/>
            <w:highlight w:val="yellow"/>
          </w:rPr>
          <w:t>（なぜこれが必要なの</w:t>
        </w:r>
      </w:ins>
      <w:ins w:id="525" w:author="Chizuko Okada" w:date="2019-10-02T15:37:00Z">
        <w:r w:rsidR="003758B3">
          <w:rPr>
            <w:rFonts w:ascii="Times New Roman" w:hAnsi="Times New Roman" w:cs="Times New Roman" w:hint="eastAsia"/>
            <w:sz w:val="22"/>
            <w:highlight w:val="yellow"/>
          </w:rPr>
          <w:t xml:space="preserve">　説明が必要</w:t>
        </w:r>
      </w:ins>
      <w:ins w:id="526" w:author="Chizuko Okada" w:date="2019-10-02T15:06:00Z">
        <w:r w:rsidR="00581E38">
          <w:rPr>
            <w:rFonts w:ascii="Times New Roman" w:hAnsi="Times New Roman" w:cs="Times New Roman" w:hint="eastAsia"/>
            <w:sz w:val="22"/>
            <w:highlight w:val="yellow"/>
          </w:rPr>
          <w:t>）</w:t>
        </w:r>
      </w:ins>
      <w:ins w:id="527" w:author="agos" w:date="2019-10-11T01:44:00Z">
        <w:r w:rsidR="007F62D1" w:rsidRPr="007F62D1">
          <w:rPr>
            <w:rFonts w:ascii="Times New Roman" w:hAnsi="Times New Roman" w:cs="Times New Roman" w:hint="eastAsia"/>
            <w:sz w:val="22"/>
            <w:highlight w:val="cyan"/>
            <w:rPrChange w:id="528" w:author="agos" w:date="2019-10-11T01:45:00Z">
              <w:rPr>
                <w:rFonts w:ascii="Times New Roman" w:hAnsi="Times New Roman" w:cs="Times New Roman" w:hint="eastAsia"/>
                <w:sz w:val="22"/>
                <w:highlight w:val="yellow"/>
              </w:rPr>
            </w:rPrChange>
          </w:rPr>
          <w:t>黄色の箇所は上述のブルーと呼応させる</w:t>
        </w:r>
      </w:ins>
      <w:ins w:id="529" w:author="agos" w:date="2019-10-11T01:45:00Z">
        <w:r w:rsidR="007F62D1" w:rsidRPr="007F62D1">
          <w:rPr>
            <w:rFonts w:ascii="Times New Roman" w:hAnsi="Times New Roman" w:cs="Times New Roman" w:hint="eastAsia"/>
            <w:sz w:val="22"/>
            <w:highlight w:val="cyan"/>
            <w:rPrChange w:id="530" w:author="agos" w:date="2019-10-11T01:45:00Z">
              <w:rPr>
                <w:rFonts w:ascii="Times New Roman" w:hAnsi="Times New Roman" w:cs="Times New Roman" w:hint="eastAsia"/>
                <w:sz w:val="22"/>
                <w:highlight w:val="yellow"/>
              </w:rPr>
            </w:rPrChange>
          </w:rPr>
          <w:t>こと</w:t>
        </w:r>
      </w:ins>
      <w:ins w:id="531" w:author="Chizuko Okada" w:date="2019-10-02T14:55:00Z">
        <w:r w:rsidR="00BB22E7" w:rsidRPr="00BB22E7">
          <w:rPr>
            <w:rFonts w:ascii="Times New Roman" w:hAnsi="Times New Roman" w:cs="Times New Roman"/>
            <w:sz w:val="22"/>
            <w:rPrChange w:id="532" w:author="Chizuko Okada" w:date="2019-10-02T14:56:00Z">
              <w:rPr>
                <w:rFonts w:ascii="Times New Roman" w:hAnsi="Times New Roman" w:cs="Times New Roman"/>
                <w:sz w:val="22"/>
                <w:highlight w:val="yellow"/>
              </w:rPr>
            </w:rPrChange>
          </w:rPr>
          <w:t xml:space="preserve"> by </w:t>
        </w:r>
      </w:ins>
      <w:del w:id="533" w:author="Chizuko Okada" w:date="2019-10-02T14:55:00Z">
        <w:r w:rsidRPr="007302D0" w:rsidDel="00BB22E7">
          <w:rPr>
            <w:rFonts w:ascii="Times New Roman" w:hAnsi="Times New Roman" w:cs="Times New Roman"/>
            <w:sz w:val="22"/>
          </w:rPr>
          <w:delText xml:space="preserve">prove </w:delText>
        </w:r>
      </w:del>
      <w:ins w:id="534" w:author="Chizuko Okada" w:date="2019-10-02T14:55:00Z">
        <w:r w:rsidR="00BB22E7" w:rsidRPr="007302D0">
          <w:rPr>
            <w:rFonts w:ascii="Times New Roman" w:hAnsi="Times New Roman" w:cs="Times New Roman"/>
            <w:sz w:val="22"/>
          </w:rPr>
          <w:t>prov</w:t>
        </w:r>
        <w:r w:rsidR="00BB22E7" w:rsidRPr="00BB22E7">
          <w:rPr>
            <w:rFonts w:ascii="Times New Roman" w:hAnsi="Times New Roman" w:cs="Times New Roman"/>
            <w:sz w:val="22"/>
            <w:rPrChange w:id="535" w:author="Chizuko Okada" w:date="2019-10-02T14:56:00Z">
              <w:rPr>
                <w:rFonts w:ascii="Times New Roman" w:hAnsi="Times New Roman" w:cs="Times New Roman"/>
                <w:sz w:val="22"/>
                <w:highlight w:val="yellow"/>
              </w:rPr>
            </w:rPrChange>
          </w:rPr>
          <w:t>ing</w:t>
        </w:r>
        <w:r w:rsidR="00BB22E7" w:rsidRPr="007302D0">
          <w:rPr>
            <w:rFonts w:ascii="Times New Roman" w:hAnsi="Times New Roman" w:cs="Times New Roman"/>
            <w:sz w:val="22"/>
          </w:rPr>
          <w:t xml:space="preserve"> </w:t>
        </w:r>
      </w:ins>
      <w:r w:rsidRPr="007302D0">
        <w:rPr>
          <w:rFonts w:ascii="Times New Roman" w:hAnsi="Times New Roman" w:cs="Times New Roman"/>
          <w:sz w:val="22"/>
        </w:rPr>
        <w:t xml:space="preserve">that </w:t>
      </w:r>
      <w:r w:rsidR="006D7E7A" w:rsidRPr="008846C1">
        <w:rPr>
          <w:rFonts w:ascii="Times New Roman" w:hAnsi="Times New Roman" w:cs="Times New Roman" w:hint="eastAsia"/>
          <w:sz w:val="22"/>
        </w:rPr>
        <w:t xml:space="preserve">Japanese quantitative investing works in </w:t>
      </w:r>
      <w:r w:rsidR="006D7E7A" w:rsidRPr="00581E38">
        <w:rPr>
          <w:rFonts w:ascii="Times New Roman" w:hAnsi="Times New Roman" w:cs="Times New Roman"/>
          <w:sz w:val="22"/>
        </w:rPr>
        <w:t>the global market</w:t>
      </w:r>
      <w:ins w:id="536" w:author="Chizuko Okada" w:date="2019-10-02T14:55:00Z">
        <w:r w:rsidR="00BB22E7" w:rsidRPr="00BB22E7">
          <w:rPr>
            <w:rFonts w:ascii="Times New Roman" w:hAnsi="Times New Roman" w:cs="Times New Roman"/>
            <w:sz w:val="22"/>
            <w:rPrChange w:id="537" w:author="Chizuko Okada" w:date="2019-10-02T14:56:00Z">
              <w:rPr>
                <w:rFonts w:ascii="Times New Roman" w:hAnsi="Times New Roman" w:cs="Times New Roman"/>
                <w:sz w:val="22"/>
                <w:highlight w:val="yellow"/>
              </w:rPr>
            </w:rPrChange>
          </w:rPr>
          <w:t>.</w:t>
        </w:r>
      </w:ins>
      <w:del w:id="538" w:author="Chizuko Okada" w:date="2019-10-02T14:55:00Z">
        <w:r w:rsidR="006D7E7A" w:rsidRPr="0076615B" w:rsidDel="00BB22E7">
          <w:rPr>
            <w:rFonts w:ascii="Times New Roman" w:hAnsi="Times New Roman" w:cs="Times New Roman"/>
            <w:sz w:val="22"/>
            <w:highlight w:val="yellow"/>
            <w:rPrChange w:id="539" w:author="Chizuko Okada" w:date="2019-10-02T14:51:00Z">
              <w:rPr>
                <w:rFonts w:ascii="Times New Roman" w:hAnsi="Times New Roman" w:cs="Times New Roman"/>
                <w:sz w:val="22"/>
              </w:rPr>
            </w:rPrChange>
          </w:rPr>
          <w:delText>.</w:delText>
        </w:r>
      </w:del>
      <w:moveToRangeStart w:id="540" w:author="Chizuko Okada" w:date="2019-10-02T14:54:00Z" w:name="move20920510"/>
      <w:moveTo w:id="541" w:author="Chizuko Okada" w:date="2019-10-02T14:54:00Z">
        <w:del w:id="542" w:author="Chizuko Okada" w:date="2019-10-02T14:55:00Z">
          <w:r w:rsidR="00BB22E7" w:rsidDel="00BB22E7">
            <w:rPr>
              <w:rFonts w:ascii="Times New Roman" w:hAnsi="Times New Roman" w:cs="Times New Roman"/>
              <w:sz w:val="22"/>
            </w:rPr>
            <w:delText>In addition to that, I think a huge impact would be needed to influence Japanese conservative investors, which I would like to achieve as my short-term career goal.</w:delText>
          </w:r>
        </w:del>
      </w:moveTo>
    </w:p>
    <w:moveToRangeEnd w:id="540"/>
    <w:p w14:paraId="62CD23B1" w14:textId="124D64AE" w:rsidR="006144D7" w:rsidRDefault="006D7E7A" w:rsidP="007302D0">
      <w:pPr>
        <w:ind w:firstLine="840"/>
        <w:rPr>
          <w:rFonts w:ascii="Times New Roman" w:hAnsi="Times New Roman" w:cs="Times New Roman"/>
          <w:sz w:val="22"/>
        </w:rPr>
      </w:pPr>
      <w:r>
        <w:rPr>
          <w:rFonts w:ascii="Times New Roman" w:hAnsi="Times New Roman" w:cs="Times New Roman"/>
          <w:sz w:val="22"/>
        </w:rPr>
        <w:t xml:space="preserve"> </w:t>
      </w:r>
      <w:r w:rsidR="006144D7" w:rsidRPr="006144D7">
        <w:rPr>
          <w:rFonts w:ascii="Times New Roman" w:hAnsi="Times New Roman" w:cs="Times New Roman"/>
          <w:sz w:val="22"/>
        </w:rPr>
        <w:t xml:space="preserve">Now, AM One has decided to expand </w:t>
      </w:r>
      <w:del w:id="543" w:author="Chizuko Okada" w:date="2019-10-02T14:56:00Z">
        <w:r w:rsidR="006144D7" w:rsidRPr="006144D7" w:rsidDel="007302D0">
          <w:rPr>
            <w:rFonts w:ascii="Times New Roman" w:hAnsi="Times New Roman" w:cs="Times New Roman"/>
            <w:sz w:val="22"/>
          </w:rPr>
          <w:delText xml:space="preserve">our </w:delText>
        </w:r>
      </w:del>
      <w:ins w:id="544" w:author="Chizuko Okada" w:date="2019-10-02T14:56:00Z">
        <w:r w:rsidR="007302D0">
          <w:rPr>
            <w:rFonts w:ascii="Times New Roman" w:hAnsi="Times New Roman" w:cs="Times New Roman" w:hint="eastAsia"/>
            <w:sz w:val="22"/>
          </w:rPr>
          <w:t>its</w:t>
        </w:r>
        <w:r w:rsidR="007302D0" w:rsidRPr="006144D7">
          <w:rPr>
            <w:rFonts w:ascii="Times New Roman" w:hAnsi="Times New Roman" w:cs="Times New Roman"/>
            <w:sz w:val="22"/>
          </w:rPr>
          <w:t xml:space="preserve"> </w:t>
        </w:r>
      </w:ins>
      <w:r w:rsidR="006144D7" w:rsidRPr="006144D7">
        <w:rPr>
          <w:rFonts w:ascii="Times New Roman" w:hAnsi="Times New Roman" w:cs="Times New Roman"/>
          <w:sz w:val="22"/>
        </w:rPr>
        <w:t>business to the United States</w:t>
      </w:r>
      <w:ins w:id="545" w:author="agos" w:date="2019-10-02T07:06:00Z">
        <w:r w:rsidR="0089297D">
          <w:rPr>
            <w:rFonts w:ascii="Times New Roman" w:hAnsi="Times New Roman" w:cs="Times New Roman" w:hint="eastAsia"/>
            <w:sz w:val="22"/>
          </w:rPr>
          <w:t xml:space="preserve">, </w:t>
        </w:r>
        <w:r w:rsidR="0089297D">
          <w:rPr>
            <w:rFonts w:ascii="Times New Roman" w:hAnsi="Times New Roman" w:cs="Times New Roman"/>
            <w:sz w:val="22"/>
          </w:rPr>
          <w:t>leveraging</w:t>
        </w:r>
        <w:r w:rsidR="0089297D">
          <w:rPr>
            <w:rFonts w:ascii="Times New Roman" w:hAnsi="Times New Roman" w:cs="Times New Roman" w:hint="eastAsia"/>
            <w:sz w:val="22"/>
          </w:rPr>
          <w:t xml:space="preserve"> </w:t>
        </w:r>
      </w:ins>
      <w:ins w:id="546" w:author="agos" w:date="2019-10-02T07:07:00Z">
        <w:r w:rsidR="0089297D">
          <w:rPr>
            <w:rFonts w:ascii="Times New Roman" w:hAnsi="Times New Roman" w:cs="Times New Roman" w:hint="eastAsia"/>
            <w:sz w:val="22"/>
          </w:rPr>
          <w:t xml:space="preserve">our </w:t>
        </w:r>
      </w:ins>
      <w:ins w:id="547" w:author="agos" w:date="2019-10-02T09:42:00Z">
        <w:r w:rsidR="00731ECA">
          <w:rPr>
            <w:rFonts w:ascii="Times New Roman" w:hAnsi="Times New Roman" w:cs="Times New Roman" w:hint="eastAsia"/>
            <w:sz w:val="22"/>
          </w:rPr>
          <w:t xml:space="preserve">strengths in </w:t>
        </w:r>
      </w:ins>
      <w:ins w:id="548" w:author="agos" w:date="2019-10-02T09:11:00Z">
        <w:r w:rsidR="00EC65F0">
          <w:rPr>
            <w:rFonts w:ascii="Times New Roman" w:hAnsi="Times New Roman" w:cs="Times New Roman"/>
            <w:sz w:val="22"/>
          </w:rPr>
          <w:t>quantitative</w:t>
        </w:r>
      </w:ins>
      <w:ins w:id="549" w:author="agos" w:date="2019-10-02T07:07:00Z">
        <w:r w:rsidR="0089297D">
          <w:rPr>
            <w:rFonts w:ascii="Times New Roman" w:hAnsi="Times New Roman" w:cs="Times New Roman" w:hint="eastAsia"/>
            <w:sz w:val="22"/>
          </w:rPr>
          <w:t xml:space="preserve"> investment</w:t>
        </w:r>
      </w:ins>
      <w:del w:id="550" w:author="agos" w:date="2019-10-02T09:43:00Z">
        <w:r w:rsidR="006144D7" w:rsidRPr="006144D7" w:rsidDel="00731ECA">
          <w:rPr>
            <w:rFonts w:ascii="Times New Roman" w:hAnsi="Times New Roman" w:cs="Times New Roman"/>
            <w:sz w:val="22"/>
          </w:rPr>
          <w:delText>.</w:delText>
        </w:r>
      </w:del>
      <w:ins w:id="551" w:author="agos" w:date="2019-10-02T07:07:00Z">
        <w:r w:rsidR="0089297D">
          <w:rPr>
            <w:rFonts w:ascii="Times New Roman" w:hAnsi="Times New Roman" w:cs="Times New Roman" w:hint="eastAsia"/>
            <w:sz w:val="22"/>
          </w:rPr>
          <w:t>,</w:t>
        </w:r>
        <w:r w:rsidR="0089297D" w:rsidRPr="0089297D">
          <w:rPr>
            <w:rFonts w:ascii="Times New Roman" w:hAnsi="Times New Roman" w:cs="Times New Roman"/>
            <w:sz w:val="22"/>
          </w:rPr>
          <w:t xml:space="preserve"> </w:t>
        </w:r>
      </w:ins>
      <w:del w:id="552" w:author="agos" w:date="2019-10-02T10:26:00Z">
        <w:r w:rsidR="006144D7" w:rsidRPr="006144D7" w:rsidDel="003B7A23">
          <w:rPr>
            <w:rFonts w:ascii="Times New Roman" w:hAnsi="Times New Roman" w:cs="Times New Roman"/>
            <w:sz w:val="22"/>
          </w:rPr>
          <w:delText xml:space="preserve"> </w:delText>
        </w:r>
      </w:del>
      <w:del w:id="553" w:author="agos" w:date="2019-10-02T07:06:00Z">
        <w:r w:rsidR="006144D7" w:rsidRPr="006144D7" w:rsidDel="0089297D">
          <w:rPr>
            <w:rFonts w:ascii="Times New Roman" w:hAnsi="Times New Roman" w:cs="Times New Roman"/>
            <w:sz w:val="22"/>
          </w:rPr>
          <w:delText xml:space="preserve">Having seen various </w:delText>
        </w:r>
        <w:r w:rsidR="009A621E" w:rsidDel="0089297D">
          <w:rPr>
            <w:rFonts w:ascii="Times New Roman" w:hAnsi="Times New Roman" w:cs="Times New Roman"/>
            <w:sz w:val="22"/>
          </w:rPr>
          <w:delText>companies’ investment</w:delText>
        </w:r>
        <w:r w:rsidR="006144D7" w:rsidRPr="006144D7" w:rsidDel="0089297D">
          <w:rPr>
            <w:rFonts w:ascii="Times New Roman" w:hAnsi="Times New Roman" w:cs="Times New Roman"/>
            <w:sz w:val="22"/>
          </w:rPr>
          <w:delText xml:space="preserve">, I personally think quantitative investing is the only field where a Japanese asset manager can compete with the world. </w:delText>
        </w:r>
      </w:del>
      <w:del w:id="554" w:author="agos" w:date="2019-10-02T09:43:00Z">
        <w:r w:rsidR="006144D7" w:rsidRPr="006144D7" w:rsidDel="00731ECA">
          <w:rPr>
            <w:rFonts w:ascii="Times New Roman" w:hAnsi="Times New Roman" w:cs="Times New Roman"/>
            <w:sz w:val="22"/>
          </w:rPr>
          <w:delText xml:space="preserve">Therefore, </w:delText>
        </w:r>
      </w:del>
      <w:del w:id="555" w:author="agos" w:date="2019-10-02T07:08:00Z">
        <w:r w:rsidR="006144D7" w:rsidRPr="006144D7" w:rsidDel="0089297D">
          <w:rPr>
            <w:rFonts w:ascii="Times New Roman" w:hAnsi="Times New Roman" w:cs="Times New Roman"/>
            <w:sz w:val="22"/>
          </w:rPr>
          <w:delText>I would like to grow our company to catch up with the global leading quantitative investment firms</w:delText>
        </w:r>
      </w:del>
      <w:del w:id="556" w:author="agos" w:date="2019-10-02T07:07:00Z">
        <w:r w:rsidR="006144D7" w:rsidRPr="006144D7" w:rsidDel="0089297D">
          <w:rPr>
            <w:rFonts w:ascii="Times New Roman" w:hAnsi="Times New Roman" w:cs="Times New Roman"/>
            <w:sz w:val="22"/>
          </w:rPr>
          <w:delText xml:space="preserve"> such as AQR and MAN Group</w:delText>
        </w:r>
      </w:del>
      <w:del w:id="557" w:author="agos" w:date="2019-10-02T07:08:00Z">
        <w:r w:rsidR="006144D7" w:rsidRPr="006144D7" w:rsidDel="0089297D">
          <w:rPr>
            <w:rFonts w:ascii="Times New Roman" w:hAnsi="Times New Roman" w:cs="Times New Roman"/>
            <w:sz w:val="22"/>
          </w:rPr>
          <w:delText xml:space="preserve">. In particular, </w:delText>
        </w:r>
      </w:del>
      <w:r w:rsidR="006144D7" w:rsidRPr="006144D7">
        <w:rPr>
          <w:rFonts w:ascii="Times New Roman" w:hAnsi="Times New Roman" w:cs="Times New Roman"/>
          <w:sz w:val="22"/>
        </w:rPr>
        <w:t xml:space="preserve">I would like to </w:t>
      </w:r>
      <w:del w:id="558" w:author="agos" w:date="2019-10-02T09:17:00Z">
        <w:r w:rsidR="006144D7" w:rsidRPr="006144D7" w:rsidDel="00EC65F0">
          <w:rPr>
            <w:rFonts w:ascii="Times New Roman" w:hAnsi="Times New Roman" w:cs="Times New Roman"/>
            <w:sz w:val="22"/>
          </w:rPr>
          <w:delText xml:space="preserve">expand </w:delText>
        </w:r>
      </w:del>
      <w:ins w:id="559" w:author="agos" w:date="2019-10-02T09:17:00Z">
        <w:r w:rsidR="00EC65F0" w:rsidRPr="006144D7">
          <w:rPr>
            <w:rFonts w:ascii="Times New Roman" w:hAnsi="Times New Roman" w:cs="Times New Roman"/>
            <w:sz w:val="22"/>
          </w:rPr>
          <w:t>ex</w:t>
        </w:r>
        <w:r w:rsidR="00EC65F0">
          <w:rPr>
            <w:rFonts w:ascii="Times New Roman" w:hAnsi="Times New Roman" w:cs="Times New Roman"/>
            <w:sz w:val="22"/>
          </w:rPr>
          <w:t>te</w:t>
        </w:r>
        <w:r w:rsidR="00EC65F0" w:rsidRPr="006144D7">
          <w:rPr>
            <w:rFonts w:ascii="Times New Roman" w:hAnsi="Times New Roman" w:cs="Times New Roman"/>
            <w:sz w:val="22"/>
          </w:rPr>
          <w:t xml:space="preserve">nd </w:t>
        </w:r>
      </w:ins>
      <w:r w:rsidR="006144D7" w:rsidRPr="006144D7">
        <w:rPr>
          <w:rFonts w:ascii="Times New Roman" w:hAnsi="Times New Roman" w:cs="Times New Roman"/>
          <w:sz w:val="22"/>
        </w:rPr>
        <w:t>my consulting sales framework into the U.S. market by learning the U</w:t>
      </w:r>
      <w:del w:id="560" w:author="Chizuko Okada" w:date="2019-10-02T14:56:00Z">
        <w:r w:rsidR="006144D7" w:rsidRPr="006144D7" w:rsidDel="007302D0">
          <w:rPr>
            <w:rFonts w:ascii="Times New Roman" w:hAnsi="Times New Roman" w:cs="Times New Roman"/>
            <w:sz w:val="22"/>
          </w:rPr>
          <w:delText xml:space="preserve">nited </w:delText>
        </w:r>
      </w:del>
      <w:r w:rsidR="006144D7" w:rsidRPr="006144D7">
        <w:rPr>
          <w:rFonts w:ascii="Times New Roman" w:hAnsi="Times New Roman" w:cs="Times New Roman"/>
          <w:sz w:val="22"/>
        </w:rPr>
        <w:t>S</w:t>
      </w:r>
      <w:del w:id="561" w:author="Chizuko Okada" w:date="2019-10-02T14:56:00Z">
        <w:r w:rsidR="006144D7" w:rsidRPr="006144D7" w:rsidDel="007302D0">
          <w:rPr>
            <w:rFonts w:ascii="Times New Roman" w:hAnsi="Times New Roman" w:cs="Times New Roman"/>
            <w:sz w:val="22"/>
          </w:rPr>
          <w:delText>tates</w:delText>
        </w:r>
      </w:del>
      <w:r w:rsidR="006144D7" w:rsidRPr="006144D7">
        <w:rPr>
          <w:rFonts w:ascii="Times New Roman" w:hAnsi="Times New Roman" w:cs="Times New Roman"/>
          <w:sz w:val="22"/>
        </w:rPr>
        <w:t>’ product-oriented quantitative investi</w:t>
      </w:r>
      <w:r w:rsidR="001E064A">
        <w:rPr>
          <w:rFonts w:ascii="Times New Roman" w:hAnsi="Times New Roman" w:cs="Times New Roman"/>
          <w:sz w:val="22"/>
        </w:rPr>
        <w:t>ng and combining it with Japan’</w:t>
      </w:r>
      <w:r w:rsidR="001E064A">
        <w:rPr>
          <w:rFonts w:ascii="Times New Roman" w:hAnsi="Times New Roman" w:cs="Times New Roman" w:hint="eastAsia"/>
          <w:sz w:val="22"/>
        </w:rPr>
        <w:t>s</w:t>
      </w:r>
      <w:r w:rsidR="006144D7" w:rsidRPr="006144D7">
        <w:rPr>
          <w:rFonts w:ascii="Times New Roman" w:hAnsi="Times New Roman" w:cs="Times New Roman"/>
          <w:sz w:val="22"/>
        </w:rPr>
        <w:t xml:space="preserve"> customer-oriented one.</w:t>
      </w:r>
    </w:p>
    <w:p w14:paraId="62270C7B" w14:textId="344967CA" w:rsidR="00F63C62" w:rsidRDefault="006144D7" w:rsidP="00367DA9">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 xml:space="preserve">    </w:t>
      </w:r>
      <w:del w:id="562" w:author="agos" w:date="2019-10-02T09:44:00Z">
        <w:r w:rsidRPr="006144D7" w:rsidDel="00731ECA">
          <w:rPr>
            <w:rFonts w:ascii="Times New Roman" w:hAnsi="Times New Roman" w:cs="Times New Roman"/>
            <w:sz w:val="22"/>
          </w:rPr>
          <w:delText xml:space="preserve">However, there is </w:delText>
        </w:r>
      </w:del>
      <w:del w:id="563" w:author="agos" w:date="2019-10-02T09:17:00Z">
        <w:r w:rsidRPr="006144D7" w:rsidDel="00EC65F0">
          <w:rPr>
            <w:rFonts w:ascii="Times New Roman" w:hAnsi="Times New Roman" w:cs="Times New Roman"/>
            <w:sz w:val="22"/>
          </w:rPr>
          <w:delText xml:space="preserve">a </w:delText>
        </w:r>
      </w:del>
      <w:del w:id="564" w:author="agos" w:date="2019-10-02T09:44:00Z">
        <w:r w:rsidRPr="006144D7" w:rsidDel="00731ECA">
          <w:rPr>
            <w:rFonts w:ascii="Times New Roman" w:hAnsi="Times New Roman" w:cs="Times New Roman"/>
            <w:sz w:val="22"/>
          </w:rPr>
          <w:delText xml:space="preserve">challenging </w:delText>
        </w:r>
      </w:del>
      <w:del w:id="565" w:author="agos" w:date="2019-10-02T07:08:00Z">
        <w:r w:rsidRPr="006144D7" w:rsidDel="0089297D">
          <w:rPr>
            <w:rFonts w:ascii="Times New Roman" w:hAnsi="Times New Roman" w:cs="Times New Roman"/>
            <w:sz w:val="22"/>
          </w:rPr>
          <w:delText xml:space="preserve">gap </w:delText>
        </w:r>
      </w:del>
      <w:del w:id="566" w:author="agos" w:date="2019-10-02T09:44:00Z">
        <w:r w:rsidRPr="006144D7" w:rsidDel="00731ECA">
          <w:rPr>
            <w:rFonts w:ascii="Times New Roman" w:hAnsi="Times New Roman" w:cs="Times New Roman"/>
            <w:sz w:val="22"/>
          </w:rPr>
          <w:delText xml:space="preserve">between what I know and what is required to achieve my career objective. </w:delText>
        </w:r>
      </w:del>
      <w:del w:id="567" w:author="agos" w:date="2019-10-02T09:12:00Z">
        <w:r w:rsidR="00A24596" w:rsidDel="00EC65F0">
          <w:rPr>
            <w:rFonts w:ascii="Times New Roman" w:hAnsi="Times New Roman" w:cs="Times New Roman"/>
            <w:sz w:val="22"/>
          </w:rPr>
          <w:delText xml:space="preserve">I am </w:delText>
        </w:r>
      </w:del>
      <w:del w:id="568" w:author="agos" w:date="2019-10-02T07:08:00Z">
        <w:r w:rsidR="00A24596" w:rsidDel="0089297D">
          <w:rPr>
            <w:rFonts w:ascii="Times New Roman" w:hAnsi="Times New Roman" w:cs="Times New Roman"/>
            <w:sz w:val="22"/>
          </w:rPr>
          <w:delText xml:space="preserve">definitely </w:delText>
        </w:r>
      </w:del>
      <w:del w:id="569" w:author="agos" w:date="2019-10-02T09:12:00Z">
        <w:r w:rsidR="00413918" w:rsidDel="00EC65F0">
          <w:rPr>
            <w:rFonts w:ascii="Times New Roman" w:hAnsi="Times New Roman" w:cs="Times New Roman" w:hint="eastAsia"/>
            <w:sz w:val="22"/>
          </w:rPr>
          <w:delText>convinced</w:delText>
        </w:r>
        <w:r w:rsidRPr="006144D7" w:rsidDel="00EC65F0">
          <w:rPr>
            <w:rFonts w:ascii="Times New Roman" w:hAnsi="Times New Roman" w:cs="Times New Roman"/>
            <w:sz w:val="22"/>
          </w:rPr>
          <w:delText xml:space="preserve"> that </w:delText>
        </w:r>
        <w:r w:rsidR="00DD3E5D" w:rsidDel="00EC65F0">
          <w:rPr>
            <w:rFonts w:ascii="Times New Roman" w:hAnsi="Times New Roman" w:cs="Times New Roman" w:hint="eastAsia"/>
            <w:sz w:val="22"/>
          </w:rPr>
          <w:delText>t</w:delText>
        </w:r>
      </w:del>
      <w:ins w:id="570" w:author="agos" w:date="2019-10-02T09:12:00Z">
        <w:r w:rsidR="00EC65F0">
          <w:rPr>
            <w:rFonts w:ascii="Times New Roman" w:hAnsi="Times New Roman" w:cs="Times New Roman" w:hint="eastAsia"/>
            <w:sz w:val="22"/>
          </w:rPr>
          <w:t>T</w:t>
        </w:r>
      </w:ins>
      <w:r w:rsidR="00DD3E5D">
        <w:rPr>
          <w:rFonts w:ascii="Times New Roman" w:hAnsi="Times New Roman" w:cs="Times New Roman" w:hint="eastAsia"/>
          <w:sz w:val="22"/>
        </w:rPr>
        <w:t xml:space="preserve">he </w:t>
      </w:r>
      <w:r w:rsidRPr="006144D7">
        <w:rPr>
          <w:rFonts w:ascii="Times New Roman" w:hAnsi="Times New Roman" w:cs="Times New Roman"/>
          <w:sz w:val="22"/>
        </w:rPr>
        <w:t>MS program in Mathematical Finance at Questrom School of Business gives me the ideal environment for sat</w:t>
      </w:r>
      <w:r w:rsidR="0025559E">
        <w:rPr>
          <w:rFonts w:ascii="Times New Roman" w:hAnsi="Times New Roman" w:cs="Times New Roman"/>
          <w:sz w:val="22"/>
        </w:rPr>
        <w:t xml:space="preserve">isfying the requirements. </w:t>
      </w:r>
      <w:r w:rsidR="0025559E" w:rsidRPr="00C1643B">
        <w:rPr>
          <w:rFonts w:ascii="Times New Roman" w:hAnsi="Times New Roman" w:cs="Times New Roman"/>
          <w:sz w:val="22"/>
          <w:highlight w:val="magenta"/>
          <w:rPrChange w:id="571" w:author="Chizuko Okada" w:date="2019-10-02T15:06:00Z">
            <w:rPr>
              <w:rFonts w:ascii="Times New Roman" w:hAnsi="Times New Roman" w:cs="Times New Roman"/>
              <w:sz w:val="22"/>
            </w:rPr>
          </w:rPrChange>
        </w:rPr>
        <w:t>Firstly</w:t>
      </w:r>
      <w:r w:rsidRPr="00C1643B">
        <w:rPr>
          <w:rFonts w:ascii="Times New Roman" w:hAnsi="Times New Roman" w:cs="Times New Roman"/>
          <w:sz w:val="22"/>
          <w:highlight w:val="magenta"/>
          <w:rPrChange w:id="572" w:author="Chizuko Okada" w:date="2019-10-02T15:06:00Z">
            <w:rPr>
              <w:rFonts w:ascii="Times New Roman" w:hAnsi="Times New Roman" w:cs="Times New Roman"/>
              <w:sz w:val="22"/>
            </w:rPr>
          </w:rPrChange>
        </w:rPr>
        <w:t>,</w:t>
      </w:r>
      <w:r w:rsidRPr="006144D7">
        <w:rPr>
          <w:rFonts w:ascii="Times New Roman" w:hAnsi="Times New Roman" w:cs="Times New Roman"/>
          <w:sz w:val="22"/>
        </w:rPr>
        <w:t xml:space="preserve"> I would like to learn Continuous-Time Multi-Period Portfolio Optimization originated from Mer</w:t>
      </w:r>
      <w:r w:rsidR="00B06633">
        <w:rPr>
          <w:rFonts w:ascii="Times New Roman" w:hAnsi="Times New Roman" w:cs="Times New Roman"/>
          <w:sz w:val="22"/>
        </w:rPr>
        <w:t xml:space="preserve">ton’s Portfolio Problem. </w:t>
      </w:r>
      <w:r w:rsidR="00B06633">
        <w:rPr>
          <w:rFonts w:ascii="Times New Roman" w:hAnsi="Times New Roman" w:cs="Times New Roman" w:hint="eastAsia"/>
          <w:sz w:val="22"/>
        </w:rPr>
        <w:t>The course of</w:t>
      </w:r>
      <w:r w:rsidRPr="006144D7">
        <w:rPr>
          <w:rFonts w:ascii="Times New Roman" w:hAnsi="Times New Roman" w:cs="Times New Roman"/>
          <w:sz w:val="22"/>
        </w:rPr>
        <w:t xml:space="preserve"> </w:t>
      </w:r>
      <w:r w:rsidRPr="00B42C9A">
        <w:rPr>
          <w:rFonts w:ascii="Times New Roman" w:hAnsi="Times New Roman" w:cs="Times New Roman"/>
          <w:i/>
          <w:sz w:val="22"/>
        </w:rPr>
        <w:t>Methods of Asset Pricing I and II</w:t>
      </w:r>
      <w:r w:rsidRPr="006144D7">
        <w:rPr>
          <w:rFonts w:ascii="Times New Roman" w:hAnsi="Times New Roman" w:cs="Times New Roman"/>
          <w:sz w:val="22"/>
        </w:rPr>
        <w:t xml:space="preserve"> enable me to attain solid comprehension of Stochastic Calculus that is necessary for </w:t>
      </w:r>
      <w:r w:rsidR="00640C95">
        <w:rPr>
          <w:rFonts w:ascii="Times New Roman" w:hAnsi="Times New Roman" w:cs="Times New Roman"/>
          <w:sz w:val="22"/>
        </w:rPr>
        <w:t xml:space="preserve">an </w:t>
      </w:r>
      <w:r w:rsidRPr="006144D7">
        <w:rPr>
          <w:rFonts w:ascii="Times New Roman" w:hAnsi="Times New Roman" w:cs="Times New Roman"/>
          <w:sz w:val="22"/>
        </w:rPr>
        <w:t xml:space="preserve">in-depth study of continuous-time finance, and </w:t>
      </w:r>
      <w:r w:rsidRPr="00B42C9A">
        <w:rPr>
          <w:rFonts w:ascii="Times New Roman" w:hAnsi="Times New Roman" w:cs="Times New Roman"/>
          <w:i/>
          <w:sz w:val="22"/>
        </w:rPr>
        <w:t>Portfolio Theory</w:t>
      </w:r>
      <w:r w:rsidR="00D238E8">
        <w:rPr>
          <w:rFonts w:ascii="Times New Roman" w:hAnsi="Times New Roman" w:cs="Times New Roman"/>
          <w:sz w:val="22"/>
        </w:rPr>
        <w:t xml:space="preserve"> </w:t>
      </w:r>
      <w:r w:rsidR="00D238E8">
        <w:rPr>
          <w:rFonts w:ascii="Times New Roman" w:hAnsi="Times New Roman" w:cs="Times New Roman" w:hint="eastAsia"/>
          <w:sz w:val="22"/>
        </w:rPr>
        <w:t>would provide</w:t>
      </w:r>
      <w:r w:rsidR="00036C7F">
        <w:rPr>
          <w:rFonts w:ascii="Times New Roman" w:hAnsi="Times New Roman" w:cs="Times New Roman"/>
          <w:sz w:val="22"/>
        </w:rPr>
        <w:t xml:space="preserve"> me a</w:t>
      </w:r>
      <w:r w:rsidR="00036C7F">
        <w:rPr>
          <w:rFonts w:ascii="Times New Roman" w:hAnsi="Times New Roman" w:cs="Times New Roman" w:hint="eastAsia"/>
          <w:sz w:val="22"/>
        </w:rPr>
        <w:t>n</w:t>
      </w:r>
      <w:r w:rsidR="00036C7F">
        <w:rPr>
          <w:rFonts w:ascii="Times New Roman" w:hAnsi="Times New Roman" w:cs="Times New Roman"/>
          <w:sz w:val="22"/>
        </w:rPr>
        <w:t xml:space="preserve"> </w:t>
      </w:r>
      <w:r w:rsidRPr="006144D7">
        <w:rPr>
          <w:rFonts w:ascii="Times New Roman" w:hAnsi="Times New Roman" w:cs="Times New Roman"/>
          <w:sz w:val="22"/>
        </w:rPr>
        <w:t xml:space="preserve">opportunity to </w:t>
      </w:r>
      <w:r w:rsidR="00036C7F">
        <w:rPr>
          <w:rFonts w:ascii="Times New Roman" w:hAnsi="Times New Roman" w:cs="Times New Roman" w:hint="eastAsia"/>
          <w:sz w:val="22"/>
        </w:rPr>
        <w:t xml:space="preserve">directly </w:t>
      </w:r>
      <w:r w:rsidRPr="006144D7">
        <w:rPr>
          <w:rFonts w:ascii="Times New Roman" w:hAnsi="Times New Roman" w:cs="Times New Roman"/>
          <w:sz w:val="22"/>
        </w:rPr>
        <w:t>discuss what long-term investment</w:t>
      </w:r>
      <w:r w:rsidR="00B06633">
        <w:rPr>
          <w:rFonts w:ascii="Times New Roman" w:hAnsi="Times New Roman" w:cs="Times New Roman"/>
          <w:sz w:val="22"/>
        </w:rPr>
        <w:t xml:space="preserve"> should be made. By combining </w:t>
      </w:r>
      <w:r w:rsidR="00B06633">
        <w:rPr>
          <w:rFonts w:ascii="Times New Roman" w:hAnsi="Times New Roman" w:cs="Times New Roman" w:hint="eastAsia"/>
          <w:sz w:val="22"/>
        </w:rPr>
        <w:t>them</w:t>
      </w:r>
      <w:r w:rsidRPr="006144D7">
        <w:rPr>
          <w:rFonts w:ascii="Times New Roman" w:hAnsi="Times New Roman" w:cs="Times New Roman"/>
          <w:sz w:val="22"/>
        </w:rPr>
        <w:t xml:space="preserve"> </w:t>
      </w:r>
      <w:r w:rsidRPr="006144D7">
        <w:rPr>
          <w:rFonts w:ascii="Times New Roman" w:hAnsi="Times New Roman" w:cs="Times New Roman"/>
          <w:sz w:val="22"/>
        </w:rPr>
        <w:lastRenderedPageBreak/>
        <w:t xml:space="preserve">with my academically </w:t>
      </w:r>
      <w:del w:id="573" w:author="agos" w:date="2019-10-02T09:44:00Z">
        <w:r w:rsidRPr="006144D7" w:rsidDel="00731ECA">
          <w:rPr>
            <w:rFonts w:ascii="Times New Roman" w:hAnsi="Times New Roman" w:cs="Times New Roman"/>
            <w:sz w:val="22"/>
          </w:rPr>
          <w:delText xml:space="preserve">specialized </w:delText>
        </w:r>
      </w:del>
      <w:r w:rsidRPr="006144D7">
        <w:rPr>
          <w:rFonts w:ascii="Times New Roman" w:hAnsi="Times New Roman" w:cs="Times New Roman"/>
          <w:sz w:val="22"/>
        </w:rPr>
        <w:t xml:space="preserve">knowledge about Discrete-Time and Simulation-Based Multi-Period Portfolio Optimization, I </w:t>
      </w:r>
      <w:r w:rsidR="00B06633">
        <w:rPr>
          <w:rFonts w:ascii="Times New Roman" w:hAnsi="Times New Roman" w:cs="Times New Roman" w:hint="eastAsia"/>
          <w:sz w:val="22"/>
        </w:rPr>
        <w:t>will f</w:t>
      </w:r>
      <w:r w:rsidR="00B06633">
        <w:rPr>
          <w:rFonts w:ascii="Times New Roman" w:hAnsi="Times New Roman" w:cs="Times New Roman"/>
          <w:sz w:val="22"/>
        </w:rPr>
        <w:t xml:space="preserve">ind a solution </w:t>
      </w:r>
      <w:r w:rsidR="00B06633">
        <w:rPr>
          <w:rFonts w:ascii="Times New Roman" w:hAnsi="Times New Roman" w:cs="Times New Roman" w:hint="eastAsia"/>
          <w:sz w:val="22"/>
        </w:rPr>
        <w:t xml:space="preserve">for </w:t>
      </w:r>
      <w:r w:rsidRPr="006144D7">
        <w:rPr>
          <w:rFonts w:ascii="Times New Roman" w:hAnsi="Times New Roman" w:cs="Times New Roman"/>
          <w:sz w:val="22"/>
        </w:rPr>
        <w:t>my long-term caree</w:t>
      </w:r>
      <w:r w:rsidR="00B06633">
        <w:rPr>
          <w:rFonts w:ascii="Times New Roman" w:hAnsi="Times New Roman" w:cs="Times New Roman"/>
          <w:sz w:val="22"/>
        </w:rPr>
        <w:t xml:space="preserve">r goal. </w:t>
      </w:r>
      <w:r w:rsidR="00B06633" w:rsidRPr="00C1643B">
        <w:rPr>
          <w:rFonts w:ascii="Times New Roman" w:hAnsi="Times New Roman" w:cs="Times New Roman"/>
          <w:sz w:val="22"/>
          <w:highlight w:val="magenta"/>
          <w:rPrChange w:id="574" w:author="Chizuko Okada" w:date="2019-10-02T15:06:00Z">
            <w:rPr>
              <w:rFonts w:ascii="Times New Roman" w:hAnsi="Times New Roman" w:cs="Times New Roman"/>
              <w:sz w:val="22"/>
            </w:rPr>
          </w:rPrChange>
        </w:rPr>
        <w:t>In addition,</w:t>
      </w:r>
      <w:r w:rsidR="00B06633">
        <w:rPr>
          <w:rFonts w:ascii="Times New Roman" w:hAnsi="Times New Roman" w:cs="Times New Roman"/>
          <w:sz w:val="22"/>
        </w:rPr>
        <w:t xml:space="preserve"> </w:t>
      </w:r>
      <w:r w:rsidRPr="006144D7">
        <w:rPr>
          <w:rFonts w:ascii="Times New Roman" w:hAnsi="Times New Roman" w:cs="Times New Roman"/>
          <w:sz w:val="22"/>
        </w:rPr>
        <w:t>for</w:t>
      </w:r>
      <w:r w:rsidR="004F1492">
        <w:rPr>
          <w:rFonts w:ascii="Times New Roman" w:hAnsi="Times New Roman" w:cs="Times New Roman"/>
          <w:sz w:val="22"/>
        </w:rPr>
        <w:t xml:space="preserve"> </w:t>
      </w:r>
      <w:r w:rsidR="007C24D5">
        <w:rPr>
          <w:rFonts w:ascii="Times New Roman" w:hAnsi="Times New Roman" w:cs="Times New Roman"/>
          <w:sz w:val="22"/>
        </w:rPr>
        <w:t xml:space="preserve">my </w:t>
      </w:r>
      <w:r w:rsidRPr="006144D7">
        <w:rPr>
          <w:rFonts w:ascii="Times New Roman" w:hAnsi="Times New Roman" w:cs="Times New Roman"/>
          <w:sz w:val="22"/>
        </w:rPr>
        <w:t>short</w:t>
      </w:r>
      <w:r w:rsidR="00FB4442">
        <w:rPr>
          <w:rFonts w:ascii="Times New Roman" w:hAnsi="Times New Roman" w:cs="Times New Roman"/>
          <w:sz w:val="22"/>
        </w:rPr>
        <w:t>-</w:t>
      </w:r>
      <w:r w:rsidRPr="006144D7">
        <w:rPr>
          <w:rFonts w:ascii="Times New Roman" w:hAnsi="Times New Roman" w:cs="Times New Roman"/>
          <w:sz w:val="22"/>
        </w:rPr>
        <w:t xml:space="preserve">term goal, I would like to acquire </w:t>
      </w:r>
      <w:ins w:id="575" w:author="agos" w:date="2019-10-02T09:12:00Z">
        <w:r w:rsidR="00EC65F0">
          <w:rPr>
            <w:rFonts w:ascii="Times New Roman" w:hAnsi="Times New Roman" w:cs="Times New Roman" w:hint="eastAsia"/>
            <w:sz w:val="22"/>
          </w:rPr>
          <w:t xml:space="preserve">advanced </w:t>
        </w:r>
      </w:ins>
      <w:del w:id="576" w:author="agos" w:date="2019-10-02T09:12:00Z">
        <w:r w:rsidRPr="006144D7" w:rsidDel="00EC65F0">
          <w:rPr>
            <w:rFonts w:ascii="Times New Roman" w:hAnsi="Times New Roman" w:cs="Times New Roman"/>
            <w:sz w:val="22"/>
          </w:rPr>
          <w:delText xml:space="preserve">more sophisticated </w:delText>
        </w:r>
      </w:del>
      <w:r w:rsidRPr="006144D7">
        <w:rPr>
          <w:rFonts w:ascii="Times New Roman" w:hAnsi="Times New Roman" w:cs="Times New Roman"/>
          <w:sz w:val="22"/>
        </w:rPr>
        <w:t xml:space="preserve">knowledge of Factor Investing through </w:t>
      </w:r>
      <w:r w:rsidRPr="00B06633">
        <w:rPr>
          <w:rFonts w:ascii="Times New Roman" w:hAnsi="Times New Roman" w:cs="Times New Roman"/>
          <w:i/>
          <w:sz w:val="22"/>
        </w:rPr>
        <w:t>Advanced Topics in Investments</w:t>
      </w:r>
      <w:r w:rsidRPr="006144D7">
        <w:rPr>
          <w:rFonts w:ascii="Times New Roman" w:hAnsi="Times New Roman" w:cs="Times New Roman"/>
          <w:sz w:val="22"/>
        </w:rPr>
        <w:t>. The theoretically rigorous but practica</w:t>
      </w:r>
      <w:r w:rsidR="00F123ED">
        <w:rPr>
          <w:rFonts w:ascii="Times New Roman" w:hAnsi="Times New Roman" w:cs="Times New Roman"/>
          <w:sz w:val="22"/>
        </w:rPr>
        <w:t xml:space="preserve">l </w:t>
      </w:r>
      <w:r w:rsidR="00390C55">
        <w:rPr>
          <w:rFonts w:ascii="Times New Roman" w:hAnsi="Times New Roman" w:cs="Times New Roman"/>
          <w:sz w:val="22"/>
        </w:rPr>
        <w:t>course</w:t>
      </w:r>
      <w:r w:rsidR="00F123ED">
        <w:rPr>
          <w:rFonts w:ascii="Times New Roman" w:hAnsi="Times New Roman" w:cs="Times New Roman"/>
          <w:sz w:val="22"/>
        </w:rPr>
        <w:t xml:space="preserve"> would give me an idea </w:t>
      </w:r>
      <w:r w:rsidR="00F123ED">
        <w:rPr>
          <w:rFonts w:ascii="Times New Roman" w:hAnsi="Times New Roman" w:cs="Times New Roman" w:hint="eastAsia"/>
          <w:sz w:val="22"/>
        </w:rPr>
        <w:t xml:space="preserve">about </w:t>
      </w:r>
      <w:r w:rsidRPr="006144D7">
        <w:rPr>
          <w:rFonts w:ascii="Times New Roman" w:hAnsi="Times New Roman" w:cs="Times New Roman"/>
          <w:sz w:val="22"/>
        </w:rPr>
        <w:t xml:space="preserve">what investment risk should be essentially considered. </w:t>
      </w:r>
      <w:r w:rsidRPr="00C1643B">
        <w:rPr>
          <w:rFonts w:ascii="Times New Roman" w:hAnsi="Times New Roman" w:cs="Times New Roman"/>
          <w:sz w:val="22"/>
          <w:highlight w:val="magenta"/>
          <w:rPrChange w:id="577" w:author="Chizuko Okada" w:date="2019-10-02T15:06:00Z">
            <w:rPr>
              <w:rFonts w:ascii="Times New Roman" w:hAnsi="Times New Roman" w:cs="Times New Roman"/>
              <w:sz w:val="22"/>
            </w:rPr>
          </w:rPrChange>
        </w:rPr>
        <w:t>Finally,</w:t>
      </w:r>
      <w:r w:rsidRPr="006144D7">
        <w:rPr>
          <w:rFonts w:ascii="Times New Roman" w:hAnsi="Times New Roman" w:cs="Times New Roman"/>
          <w:sz w:val="22"/>
        </w:rPr>
        <w:t xml:space="preserve"> </w:t>
      </w:r>
      <w:r w:rsidR="00B6313E">
        <w:rPr>
          <w:rFonts w:ascii="Times New Roman" w:hAnsi="Times New Roman" w:cs="Times New Roman" w:hint="eastAsia"/>
          <w:sz w:val="22"/>
        </w:rPr>
        <w:t xml:space="preserve">through </w:t>
      </w:r>
      <w:r w:rsidRPr="00196972">
        <w:rPr>
          <w:rFonts w:ascii="Times New Roman" w:hAnsi="Times New Roman" w:cs="Times New Roman"/>
          <w:i/>
          <w:sz w:val="22"/>
        </w:rPr>
        <w:t>internship</w:t>
      </w:r>
      <w:r w:rsidRPr="006144D7">
        <w:rPr>
          <w:rFonts w:ascii="Times New Roman" w:hAnsi="Times New Roman" w:cs="Times New Roman"/>
          <w:sz w:val="22"/>
        </w:rPr>
        <w:t xml:space="preserve"> and </w:t>
      </w:r>
      <w:r w:rsidRPr="00196972">
        <w:rPr>
          <w:rFonts w:ascii="Times New Roman" w:hAnsi="Times New Roman" w:cs="Times New Roman"/>
          <w:i/>
          <w:sz w:val="22"/>
        </w:rPr>
        <w:t>industry-sponsored project</w:t>
      </w:r>
      <w:r w:rsidR="00F16D8F">
        <w:rPr>
          <w:rFonts w:ascii="Times New Roman" w:hAnsi="Times New Roman" w:cs="Times New Roman"/>
          <w:i/>
          <w:sz w:val="22"/>
        </w:rPr>
        <w:t>s</w:t>
      </w:r>
      <w:r w:rsidR="001E064A">
        <w:rPr>
          <w:rFonts w:ascii="Times New Roman" w:hAnsi="Times New Roman" w:cs="Times New Roman" w:hint="eastAsia"/>
          <w:i/>
          <w:sz w:val="22"/>
        </w:rPr>
        <w:t xml:space="preserve"> </w:t>
      </w:r>
      <w:r w:rsidR="001E064A">
        <w:rPr>
          <w:rFonts w:ascii="Times New Roman" w:hAnsi="Times New Roman" w:cs="Times New Roman" w:hint="eastAsia"/>
          <w:sz w:val="22"/>
        </w:rPr>
        <w:t>in Bost</w:t>
      </w:r>
      <w:r w:rsidR="001E064A" w:rsidRPr="001E064A">
        <w:rPr>
          <w:rFonts w:ascii="Times New Roman" w:hAnsi="Times New Roman" w:cs="Times New Roman" w:hint="eastAsia"/>
          <w:sz w:val="22"/>
        </w:rPr>
        <w:t>on</w:t>
      </w:r>
      <w:r w:rsidR="00B6313E">
        <w:rPr>
          <w:rFonts w:ascii="Times New Roman" w:hAnsi="Times New Roman" w:cs="Times New Roman" w:hint="eastAsia"/>
          <w:sz w:val="22"/>
        </w:rPr>
        <w:t xml:space="preserve">, </w:t>
      </w:r>
      <w:r w:rsidR="001E064A">
        <w:rPr>
          <w:rFonts w:ascii="Times New Roman" w:hAnsi="Times New Roman" w:cs="Times New Roman"/>
          <w:sz w:val="22"/>
        </w:rPr>
        <w:t xml:space="preserve">where </w:t>
      </w:r>
      <w:r w:rsidR="001E064A">
        <w:rPr>
          <w:rFonts w:ascii="Times New Roman" w:hAnsi="Times New Roman" w:cs="Times New Roman" w:hint="eastAsia"/>
          <w:sz w:val="22"/>
        </w:rPr>
        <w:t>many</w:t>
      </w:r>
      <w:r w:rsidR="001E064A" w:rsidRPr="006144D7">
        <w:rPr>
          <w:rFonts w:ascii="Times New Roman" w:hAnsi="Times New Roman" w:cs="Times New Roman"/>
          <w:sz w:val="22"/>
        </w:rPr>
        <w:t xml:space="preserve"> asset</w:t>
      </w:r>
      <w:r w:rsidR="001E064A">
        <w:rPr>
          <w:rFonts w:ascii="Times New Roman" w:hAnsi="Times New Roman" w:cs="Times New Roman"/>
          <w:sz w:val="22"/>
        </w:rPr>
        <w:t xml:space="preserve"> managers are </w:t>
      </w:r>
      <w:r w:rsidR="001E064A">
        <w:rPr>
          <w:rFonts w:ascii="Times New Roman" w:hAnsi="Times New Roman" w:cs="Times New Roman" w:hint="eastAsia"/>
          <w:sz w:val="22"/>
        </w:rPr>
        <w:t xml:space="preserve">active, </w:t>
      </w:r>
      <w:r w:rsidR="00B6313E">
        <w:rPr>
          <w:rFonts w:ascii="Times New Roman" w:hAnsi="Times New Roman" w:cs="Times New Roman" w:hint="eastAsia"/>
          <w:sz w:val="22"/>
        </w:rPr>
        <w:t xml:space="preserve">I would like to </w:t>
      </w:r>
      <w:r w:rsidR="00F63C62">
        <w:rPr>
          <w:rFonts w:ascii="Times New Roman" w:hAnsi="Times New Roman" w:cs="Times New Roman" w:hint="eastAsia"/>
          <w:sz w:val="22"/>
        </w:rPr>
        <w:t xml:space="preserve">develop my network with asset managers in the US and </w:t>
      </w:r>
      <w:r w:rsidR="001E064A">
        <w:rPr>
          <w:rFonts w:ascii="Times New Roman" w:hAnsi="Times New Roman" w:cs="Times New Roman" w:hint="eastAsia"/>
          <w:sz w:val="22"/>
        </w:rPr>
        <w:t>discuss</w:t>
      </w:r>
      <w:r w:rsidR="00B6313E">
        <w:rPr>
          <w:rFonts w:ascii="Times New Roman" w:hAnsi="Times New Roman" w:cs="Times New Roman" w:hint="eastAsia"/>
          <w:sz w:val="22"/>
        </w:rPr>
        <w:t xml:space="preserve"> the difference </w:t>
      </w:r>
      <w:r w:rsidR="009402BB">
        <w:rPr>
          <w:rFonts w:ascii="Times New Roman" w:hAnsi="Times New Roman" w:cs="Times New Roman"/>
          <w:sz w:val="22"/>
        </w:rPr>
        <w:t>in</w:t>
      </w:r>
      <w:r w:rsidR="00B6313E">
        <w:rPr>
          <w:rFonts w:ascii="Times New Roman" w:hAnsi="Times New Roman" w:cs="Times New Roman" w:hint="eastAsia"/>
          <w:sz w:val="22"/>
        </w:rPr>
        <w:t xml:space="preserve"> the way of thinking </w:t>
      </w:r>
      <w:r w:rsidR="001E064A">
        <w:rPr>
          <w:rFonts w:ascii="Times New Roman" w:hAnsi="Times New Roman" w:cs="Times New Roman" w:hint="eastAsia"/>
          <w:sz w:val="22"/>
        </w:rPr>
        <w:t xml:space="preserve">about quantitative investment </w:t>
      </w:r>
      <w:r w:rsidR="00B6313E">
        <w:rPr>
          <w:rFonts w:ascii="Times New Roman" w:hAnsi="Times New Roman" w:cs="Times New Roman" w:hint="eastAsia"/>
          <w:sz w:val="22"/>
        </w:rPr>
        <w:t xml:space="preserve">between </w:t>
      </w:r>
      <w:r w:rsidR="009402BB">
        <w:rPr>
          <w:rFonts w:ascii="Times New Roman" w:hAnsi="Times New Roman" w:cs="Times New Roman"/>
          <w:sz w:val="22"/>
        </w:rPr>
        <w:t xml:space="preserve">the </w:t>
      </w:r>
      <w:r w:rsidR="00B6313E">
        <w:rPr>
          <w:rFonts w:ascii="Times New Roman" w:hAnsi="Times New Roman" w:cs="Times New Roman" w:hint="eastAsia"/>
          <w:sz w:val="22"/>
        </w:rPr>
        <w:t xml:space="preserve">US and Japan. </w:t>
      </w:r>
      <w:r w:rsidR="00107210">
        <w:rPr>
          <w:rFonts w:ascii="Times New Roman" w:hAnsi="Times New Roman" w:cs="Times New Roman" w:hint="eastAsia"/>
          <w:sz w:val="22"/>
        </w:rPr>
        <w:t xml:space="preserve">For </w:t>
      </w:r>
      <w:r w:rsidR="00F03691">
        <w:rPr>
          <w:rFonts w:ascii="Times New Roman" w:hAnsi="Times New Roman" w:cs="Times New Roman"/>
          <w:sz w:val="22"/>
        </w:rPr>
        <w:t xml:space="preserve">the </w:t>
      </w:r>
      <w:r w:rsidR="00107210">
        <w:rPr>
          <w:rFonts w:ascii="Times New Roman" w:hAnsi="Times New Roman" w:cs="Times New Roman" w:hint="eastAsia"/>
          <w:sz w:val="22"/>
        </w:rPr>
        <w:t xml:space="preserve">short-term goal, </w:t>
      </w:r>
      <w:r w:rsidR="00F63C62">
        <w:rPr>
          <w:rFonts w:ascii="Times New Roman" w:hAnsi="Times New Roman" w:cs="Times New Roman" w:hint="eastAsia"/>
          <w:sz w:val="22"/>
        </w:rPr>
        <w:t>networking</w:t>
      </w:r>
      <w:r w:rsidR="00E7021F">
        <w:rPr>
          <w:rFonts w:ascii="Times New Roman" w:hAnsi="Times New Roman" w:cs="Times New Roman" w:hint="eastAsia"/>
          <w:sz w:val="22"/>
        </w:rPr>
        <w:t xml:space="preserve"> would provide me an environment</w:t>
      </w:r>
      <w:r w:rsidR="00F63C62">
        <w:rPr>
          <w:rFonts w:ascii="Times New Roman" w:hAnsi="Times New Roman" w:cs="Times New Roman" w:hint="eastAsia"/>
          <w:sz w:val="22"/>
        </w:rPr>
        <w:t xml:space="preserve"> to </w:t>
      </w:r>
      <w:r w:rsidR="00F63C62">
        <w:rPr>
          <w:rFonts w:ascii="Times New Roman" w:hAnsi="Times New Roman" w:cs="Times New Roman"/>
          <w:sz w:val="22"/>
        </w:rPr>
        <w:t xml:space="preserve">polish </w:t>
      </w:r>
      <w:r w:rsidR="00107210">
        <w:rPr>
          <w:rFonts w:ascii="Times New Roman" w:hAnsi="Times New Roman" w:cs="Times New Roman" w:hint="eastAsia"/>
          <w:sz w:val="22"/>
        </w:rPr>
        <w:t xml:space="preserve">my idea about how I </w:t>
      </w:r>
      <w:r w:rsidR="00E7021F">
        <w:rPr>
          <w:rFonts w:ascii="Times New Roman" w:hAnsi="Times New Roman" w:cs="Times New Roman" w:hint="eastAsia"/>
          <w:sz w:val="22"/>
        </w:rPr>
        <w:t xml:space="preserve">should adjust my </w:t>
      </w:r>
      <w:r w:rsidR="00E7021F" w:rsidRPr="006144D7">
        <w:rPr>
          <w:rFonts w:ascii="Times New Roman" w:hAnsi="Times New Roman" w:cs="Times New Roman"/>
          <w:sz w:val="22"/>
        </w:rPr>
        <w:t>consulting sales framework</w:t>
      </w:r>
      <w:r w:rsidR="00E7021F">
        <w:rPr>
          <w:rFonts w:ascii="Times New Roman" w:hAnsi="Times New Roman" w:cs="Times New Roman" w:hint="eastAsia"/>
          <w:sz w:val="22"/>
        </w:rPr>
        <w:t xml:space="preserve"> and expand our business in the U</w:t>
      </w:r>
      <w:r w:rsidR="007302D0">
        <w:rPr>
          <w:rFonts w:ascii="Times New Roman" w:hAnsi="Times New Roman" w:cs="Times New Roman" w:hint="eastAsia"/>
          <w:sz w:val="22"/>
        </w:rPr>
        <w:t>S</w:t>
      </w:r>
      <w:r w:rsidR="00E7021F">
        <w:rPr>
          <w:rFonts w:ascii="Times New Roman" w:hAnsi="Times New Roman" w:cs="Times New Roman" w:hint="eastAsia"/>
          <w:sz w:val="22"/>
        </w:rPr>
        <w:t xml:space="preserve">. </w:t>
      </w:r>
    </w:p>
    <w:p w14:paraId="17969820" w14:textId="7D0F783F" w:rsidR="006144D7" w:rsidRPr="00D9004F" w:rsidRDefault="006144D7" w:rsidP="00367DA9">
      <w:pPr>
        <w:rPr>
          <w:rFonts w:ascii="Times New Roman" w:hAnsi="Times New Roman" w:cs="Times New Roman"/>
          <w:sz w:val="22"/>
        </w:rPr>
      </w:pPr>
      <w:r w:rsidRPr="006144D7">
        <w:rPr>
          <w:rFonts w:ascii="Times New Roman" w:hAnsi="Times New Roman" w:cs="Times New Roman"/>
          <w:sz w:val="22"/>
        </w:rPr>
        <w:t xml:space="preserve">     For the reasons above, I am </w:t>
      </w:r>
      <w:r w:rsidR="007C47D8">
        <w:rPr>
          <w:rFonts w:ascii="Times New Roman" w:hAnsi="Times New Roman" w:cs="Times New Roman"/>
          <w:sz w:val="22"/>
        </w:rPr>
        <w:t>convinced</w:t>
      </w:r>
      <w:r w:rsidRPr="006144D7">
        <w:rPr>
          <w:rFonts w:ascii="Times New Roman" w:hAnsi="Times New Roman" w:cs="Times New Roman"/>
          <w:sz w:val="22"/>
        </w:rPr>
        <w:t xml:space="preserve"> that your program would open a door and lead me to a higher stage of buy-side quants. </w:t>
      </w:r>
      <w:r w:rsidR="007C47D8">
        <w:rPr>
          <w:rFonts w:ascii="Times New Roman" w:hAnsi="Times New Roman" w:cs="Times New Roman"/>
          <w:sz w:val="22"/>
        </w:rPr>
        <w:t>Finally</w:t>
      </w:r>
      <w:r w:rsidRPr="006144D7">
        <w:rPr>
          <w:rFonts w:ascii="Times New Roman" w:hAnsi="Times New Roman" w:cs="Times New Roman"/>
          <w:sz w:val="22"/>
        </w:rPr>
        <w:t xml:space="preserve">, </w:t>
      </w:r>
      <w:del w:id="578" w:author="Chizuko Okada" w:date="2019-10-02T15:07:00Z">
        <w:r w:rsidR="004A4714" w:rsidDel="00C1643B">
          <w:rPr>
            <w:rFonts w:ascii="Times New Roman" w:hAnsi="Times New Roman" w:cs="Times New Roman"/>
            <w:sz w:val="22"/>
          </w:rPr>
          <w:delText xml:space="preserve">this is a quick note, but </w:delText>
        </w:r>
      </w:del>
      <w:r w:rsidRPr="006144D7">
        <w:rPr>
          <w:rFonts w:ascii="Times New Roman" w:hAnsi="Times New Roman" w:cs="Times New Roman"/>
          <w:sz w:val="22"/>
        </w:rPr>
        <w:t>I</w:t>
      </w:r>
      <w:r w:rsidR="00EE6940">
        <w:rPr>
          <w:rFonts w:ascii="Times New Roman" w:hAnsi="Times New Roman" w:cs="Times New Roman"/>
          <w:sz w:val="22"/>
        </w:rPr>
        <w:t>’m</w:t>
      </w:r>
      <w:r w:rsidR="00A16917">
        <w:rPr>
          <w:rFonts w:ascii="Times New Roman" w:hAnsi="Times New Roman" w:cs="Times New Roman"/>
          <w:sz w:val="22"/>
        </w:rPr>
        <w:t xml:space="preserve"> </w:t>
      </w:r>
      <w:r w:rsidRPr="006144D7">
        <w:rPr>
          <w:rFonts w:ascii="Times New Roman" w:hAnsi="Times New Roman" w:cs="Times New Roman"/>
          <w:sz w:val="22"/>
        </w:rPr>
        <w:t xml:space="preserve">confident </w:t>
      </w:r>
      <w:r w:rsidR="004856DB">
        <w:rPr>
          <w:rFonts w:ascii="Times New Roman" w:hAnsi="Times New Roman" w:cs="Times New Roman"/>
          <w:sz w:val="22"/>
        </w:rPr>
        <w:t xml:space="preserve">that </w:t>
      </w:r>
      <w:r w:rsidRPr="006144D7">
        <w:rPr>
          <w:rFonts w:ascii="Times New Roman" w:hAnsi="Times New Roman" w:cs="Times New Roman"/>
          <w:sz w:val="22"/>
        </w:rPr>
        <w:t xml:space="preserve">my unique business experience </w:t>
      </w:r>
      <w:ins w:id="579" w:author="agos" w:date="2019-10-11T01:56:00Z">
        <w:r w:rsidR="00BE4400">
          <w:rPr>
            <w:rFonts w:ascii="Times New Roman" w:hAnsi="Times New Roman" w:cs="Times New Roman" w:hint="eastAsia"/>
            <w:sz w:val="22"/>
          </w:rPr>
          <w:t xml:space="preserve">and facilitation skills </w:t>
        </w:r>
      </w:ins>
      <w:r w:rsidRPr="006144D7">
        <w:rPr>
          <w:rFonts w:ascii="Times New Roman" w:hAnsi="Times New Roman" w:cs="Times New Roman"/>
          <w:sz w:val="22"/>
        </w:rPr>
        <w:t xml:space="preserve">would provide </w:t>
      </w:r>
      <w:ins w:id="580" w:author="agos" w:date="2019-10-11T01:54:00Z">
        <w:r w:rsidR="00BE4400">
          <w:rPr>
            <w:rFonts w:ascii="Times New Roman" w:hAnsi="Times New Roman" w:cs="Times New Roman" w:hint="eastAsia"/>
            <w:sz w:val="22"/>
            <w:highlight w:val="cyan"/>
          </w:rPr>
          <w:t>my</w:t>
        </w:r>
      </w:ins>
      <w:ins w:id="581" w:author="agos" w:date="2019-10-11T01:45:00Z">
        <w:r w:rsidR="007F62D1" w:rsidRPr="007F62D1">
          <w:rPr>
            <w:rFonts w:ascii="Times New Roman" w:hAnsi="Times New Roman" w:cs="Times New Roman" w:hint="eastAsia"/>
            <w:sz w:val="22"/>
            <w:highlight w:val="cyan"/>
            <w:rPrChange w:id="582" w:author="agos" w:date="2019-10-11T01:49:00Z">
              <w:rPr>
                <w:rFonts w:ascii="Times New Roman" w:hAnsi="Times New Roman" w:cs="Times New Roman" w:hint="eastAsia"/>
                <w:sz w:val="22"/>
              </w:rPr>
            </w:rPrChange>
          </w:rPr>
          <w:t xml:space="preserve"> view </w:t>
        </w:r>
      </w:ins>
      <w:ins w:id="583" w:author="agos" w:date="2019-10-11T01:51:00Z">
        <w:r w:rsidR="00BE4400">
          <w:rPr>
            <w:rFonts w:ascii="Times New Roman" w:hAnsi="Times New Roman" w:cs="Times New Roman" w:hint="eastAsia"/>
            <w:sz w:val="22"/>
            <w:highlight w:val="cyan"/>
          </w:rPr>
          <w:t xml:space="preserve">about </w:t>
        </w:r>
      </w:ins>
      <w:ins w:id="584" w:author="agos" w:date="2019-10-11T01:55:00Z">
        <w:r w:rsidR="00BE4400">
          <w:rPr>
            <w:rFonts w:ascii="Times New Roman" w:hAnsi="Times New Roman" w:cs="Times New Roman" w:hint="eastAsia"/>
            <w:sz w:val="22"/>
            <w:highlight w:val="cyan"/>
          </w:rPr>
          <w:t xml:space="preserve">applying </w:t>
        </w:r>
      </w:ins>
      <w:ins w:id="585" w:author="agos" w:date="2019-10-11T01:56:00Z">
        <w:r w:rsidR="00BE4400">
          <w:rPr>
            <w:rFonts w:ascii="Times New Roman" w:hAnsi="Times New Roman" w:cs="Times New Roman" w:hint="eastAsia"/>
            <w:sz w:val="22"/>
            <w:highlight w:val="cyan"/>
          </w:rPr>
          <w:t xml:space="preserve">several </w:t>
        </w:r>
      </w:ins>
      <w:ins w:id="586" w:author="agos" w:date="2019-10-11T01:55:00Z">
        <w:r w:rsidR="00BE4400">
          <w:rPr>
            <w:rFonts w:ascii="Times New Roman" w:hAnsi="Times New Roman" w:cs="Times New Roman" w:hint="eastAsia"/>
            <w:sz w:val="22"/>
            <w:highlight w:val="cyan"/>
          </w:rPr>
          <w:t>model</w:t>
        </w:r>
      </w:ins>
      <w:ins w:id="587" w:author="agos" w:date="2019-10-11T01:56:00Z">
        <w:r w:rsidR="00BE4400">
          <w:rPr>
            <w:rFonts w:ascii="Times New Roman" w:hAnsi="Times New Roman" w:cs="Times New Roman" w:hint="eastAsia"/>
            <w:sz w:val="22"/>
            <w:highlight w:val="cyan"/>
          </w:rPr>
          <w:t>s</w:t>
        </w:r>
      </w:ins>
      <w:ins w:id="588" w:author="agos" w:date="2019-10-11T01:55:00Z">
        <w:r w:rsidR="00BE4400">
          <w:rPr>
            <w:rFonts w:ascii="Times New Roman" w:hAnsi="Times New Roman" w:cs="Times New Roman" w:hint="eastAsia"/>
            <w:sz w:val="22"/>
            <w:highlight w:val="cyan"/>
          </w:rPr>
          <w:t xml:space="preserve"> </w:t>
        </w:r>
      </w:ins>
      <w:ins w:id="589" w:author="agos" w:date="2019-10-11T01:53:00Z">
        <w:r w:rsidR="00BE4400">
          <w:rPr>
            <w:rFonts w:ascii="Times New Roman" w:hAnsi="Times New Roman" w:cs="Times New Roman" w:hint="eastAsia"/>
            <w:sz w:val="22"/>
            <w:highlight w:val="cyan"/>
          </w:rPr>
          <w:t xml:space="preserve">to real business </w:t>
        </w:r>
      </w:ins>
      <w:ins w:id="590" w:author="agos" w:date="2019-10-11T01:50:00Z">
        <w:r w:rsidR="007F62D1">
          <w:rPr>
            <w:rFonts w:ascii="Times New Roman" w:hAnsi="Times New Roman" w:cs="Times New Roman" w:hint="eastAsia"/>
            <w:sz w:val="22"/>
            <w:highlight w:val="cyan"/>
          </w:rPr>
          <w:t>with</w:t>
        </w:r>
      </w:ins>
      <w:ins w:id="591" w:author="agos" w:date="2019-10-11T01:46:00Z">
        <w:r w:rsidR="007F62D1" w:rsidRPr="007F62D1">
          <w:rPr>
            <w:rFonts w:ascii="Times New Roman" w:hAnsi="Times New Roman" w:cs="Times New Roman" w:hint="eastAsia"/>
            <w:sz w:val="22"/>
            <w:highlight w:val="cyan"/>
            <w:rPrChange w:id="592" w:author="agos" w:date="2019-10-11T01:49:00Z">
              <w:rPr>
                <w:rFonts w:ascii="Times New Roman" w:hAnsi="Times New Roman" w:cs="Times New Roman" w:hint="eastAsia"/>
                <w:sz w:val="22"/>
              </w:rPr>
            </w:rPrChange>
          </w:rPr>
          <w:t xml:space="preserve"> other classmates who are </w:t>
        </w:r>
        <w:r w:rsidR="007F62D1" w:rsidRPr="007F62D1">
          <w:rPr>
            <w:rFonts w:ascii="Times New Roman" w:hAnsi="Times New Roman" w:cs="Times New Roman"/>
            <w:sz w:val="22"/>
            <w:highlight w:val="cyan"/>
            <w:rPrChange w:id="593" w:author="agos" w:date="2019-10-11T01:49:00Z">
              <w:rPr>
                <w:rFonts w:ascii="Times New Roman" w:hAnsi="Times New Roman" w:cs="Times New Roman"/>
                <w:sz w:val="22"/>
              </w:rPr>
            </w:rPrChange>
          </w:rPr>
          <w:t>interested</w:t>
        </w:r>
        <w:r w:rsidR="007F62D1" w:rsidRPr="007F62D1">
          <w:rPr>
            <w:rFonts w:ascii="Times New Roman" w:hAnsi="Times New Roman" w:cs="Times New Roman" w:hint="eastAsia"/>
            <w:sz w:val="22"/>
            <w:highlight w:val="cyan"/>
            <w:rPrChange w:id="594" w:author="agos" w:date="2019-10-11T01:49:00Z">
              <w:rPr>
                <w:rFonts w:ascii="Times New Roman" w:hAnsi="Times New Roman" w:cs="Times New Roman" w:hint="eastAsia"/>
                <w:sz w:val="22"/>
              </w:rPr>
            </w:rPrChange>
          </w:rPr>
          <w:t xml:space="preserve"> in </w:t>
        </w:r>
      </w:ins>
      <w:ins w:id="595" w:author="agos" w:date="2019-10-11T01:50:00Z">
        <w:r w:rsidR="007F62D1">
          <w:rPr>
            <w:rFonts w:ascii="Times New Roman" w:hAnsi="Times New Roman" w:cs="Times New Roman" w:hint="eastAsia"/>
            <w:sz w:val="22"/>
            <w:highlight w:val="cyan"/>
          </w:rPr>
          <w:t>career in quants finance.</w:t>
        </w:r>
      </w:ins>
      <w:commentRangeStart w:id="596"/>
      <w:del w:id="597" w:author="agos" w:date="2019-10-11T01:56:00Z">
        <w:r w:rsidRPr="006144D7" w:rsidDel="00BE4400">
          <w:rPr>
            <w:rFonts w:ascii="Times New Roman" w:hAnsi="Times New Roman" w:cs="Times New Roman"/>
            <w:sz w:val="22"/>
          </w:rPr>
          <w:delText xml:space="preserve">controversial </w:delText>
        </w:r>
        <w:r w:rsidR="004A4714" w:rsidDel="00BE4400">
          <w:rPr>
            <w:rFonts w:ascii="Times New Roman" w:hAnsi="Times New Roman" w:cs="Times New Roman"/>
            <w:sz w:val="22"/>
          </w:rPr>
          <w:delText>cases</w:delText>
        </w:r>
        <w:commentRangeEnd w:id="596"/>
        <w:r w:rsidR="00C1643B" w:rsidDel="00BE4400">
          <w:rPr>
            <w:rStyle w:val="a7"/>
          </w:rPr>
          <w:commentReference w:id="596"/>
        </w:r>
        <w:r w:rsidR="004A4714" w:rsidDel="00BE4400">
          <w:rPr>
            <w:rFonts w:ascii="Times New Roman" w:hAnsi="Times New Roman" w:cs="Times New Roman"/>
            <w:sz w:val="22"/>
          </w:rPr>
          <w:delText xml:space="preserve"> </w:delText>
        </w:r>
        <w:r w:rsidRPr="006144D7" w:rsidDel="00BE4400">
          <w:rPr>
            <w:rFonts w:ascii="Times New Roman" w:hAnsi="Times New Roman" w:cs="Times New Roman"/>
            <w:sz w:val="22"/>
          </w:rPr>
          <w:delText>in your program</w:delText>
        </w:r>
        <w:r w:rsidR="00993D6D" w:rsidDel="00BE4400">
          <w:rPr>
            <w:rFonts w:ascii="Times New Roman" w:hAnsi="Times New Roman" w:cs="Times New Roman"/>
            <w:sz w:val="22"/>
          </w:rPr>
          <w:delText xml:space="preserve"> </w:delText>
        </w:r>
        <w:r w:rsidR="004A4714" w:rsidDel="00BE4400">
          <w:rPr>
            <w:rFonts w:ascii="Times New Roman" w:hAnsi="Times New Roman" w:cs="Times New Roman"/>
            <w:sz w:val="22"/>
          </w:rPr>
          <w:delText>and</w:delText>
        </w:r>
        <w:r w:rsidR="00993D6D" w:rsidDel="00BE4400">
          <w:rPr>
            <w:rFonts w:ascii="Times New Roman" w:hAnsi="Times New Roman" w:cs="Times New Roman"/>
            <w:sz w:val="22"/>
          </w:rPr>
          <w:delText xml:space="preserve"> </w:delText>
        </w:r>
        <w:commentRangeStart w:id="598"/>
        <w:r w:rsidR="004A4714" w:rsidDel="00BE4400">
          <w:rPr>
            <w:rFonts w:ascii="Times New Roman" w:hAnsi="Times New Roman" w:cs="Times New Roman"/>
            <w:sz w:val="22"/>
          </w:rPr>
          <w:delText>expect t</w:delText>
        </w:r>
        <w:r w:rsidR="00704DD3" w:rsidDel="00BE4400">
          <w:rPr>
            <w:rFonts w:ascii="Times New Roman" w:hAnsi="Times New Roman" w:cs="Times New Roman"/>
            <w:sz w:val="22"/>
          </w:rPr>
          <w:delText>o</w:delText>
        </w:r>
        <w:r w:rsidRPr="006144D7" w:rsidDel="00BE4400">
          <w:rPr>
            <w:rFonts w:ascii="Times New Roman" w:hAnsi="Times New Roman" w:cs="Times New Roman"/>
            <w:sz w:val="22"/>
          </w:rPr>
          <w:delText xml:space="preserve"> grow</w:delText>
        </w:r>
        <w:commentRangeEnd w:id="598"/>
        <w:r w:rsidR="00C1643B" w:rsidDel="00BE4400">
          <w:rPr>
            <w:rStyle w:val="a7"/>
          </w:rPr>
          <w:commentReference w:id="598"/>
        </w:r>
        <w:r w:rsidRPr="006144D7" w:rsidDel="00BE4400">
          <w:rPr>
            <w:rFonts w:ascii="Times New Roman" w:hAnsi="Times New Roman" w:cs="Times New Roman"/>
            <w:sz w:val="22"/>
          </w:rPr>
          <w:delText xml:space="preserve"> with my classmates</w:delText>
        </w:r>
      </w:del>
      <w:r w:rsidRPr="006144D7">
        <w:rPr>
          <w:rFonts w:ascii="Times New Roman" w:hAnsi="Times New Roman" w:cs="Times New Roman"/>
          <w:sz w:val="22"/>
        </w:rPr>
        <w:t>.</w:t>
      </w:r>
      <w:bookmarkStart w:id="599" w:name="_GoBack"/>
      <w:bookmarkEnd w:id="599"/>
    </w:p>
    <w:sectPr w:rsidR="006144D7" w:rsidRPr="00D9004F" w:rsidSect="0003436C">
      <w:headerReference w:type="default" r:id="rId9"/>
      <w:pgSz w:w="11906" w:h="16838"/>
      <w:pgMar w:top="1418" w:right="1418" w:bottom="1418" w:left="1418"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izuko Okada" w:date="2019-10-02T15:16:00Z" w:initials="Agos">
    <w:p w14:paraId="68DE0721" w14:textId="0C779D6C" w:rsidR="00D715F4" w:rsidRDefault="00D715F4">
      <w:pPr>
        <w:pStyle w:val="a8"/>
      </w:pPr>
      <w:r>
        <w:rPr>
          <w:rStyle w:val="a7"/>
        </w:rPr>
        <w:annotationRef/>
      </w:r>
      <w:r>
        <w:t>S</w:t>
      </w:r>
      <w:r>
        <w:rPr>
          <w:rFonts w:hint="eastAsia"/>
        </w:rPr>
        <w:t>tatement of purpose</w:t>
      </w:r>
      <w:r>
        <w:rPr>
          <w:rFonts w:hint="eastAsia"/>
        </w:rPr>
        <w:t>にクリアに回答する</w:t>
      </w:r>
    </w:p>
  </w:comment>
  <w:comment w:id="47" w:author="Chizuko Okada" w:date="2019-10-02T15:16:00Z" w:initials="Agos">
    <w:p w14:paraId="6A4FA8F9" w14:textId="20CE3907" w:rsidR="00D715F4" w:rsidRDefault="00D715F4">
      <w:pPr>
        <w:pStyle w:val="a8"/>
      </w:pPr>
      <w:r>
        <w:rPr>
          <w:rStyle w:val="a7"/>
        </w:rPr>
        <w:annotationRef/>
      </w:r>
      <w:r>
        <w:t>T</w:t>
      </w:r>
      <w:r>
        <w:rPr>
          <w:rFonts w:hint="eastAsia"/>
        </w:rPr>
        <w:t>opic sentence</w:t>
      </w:r>
    </w:p>
  </w:comment>
  <w:comment w:id="100" w:author="Chizuko Okada" w:date="2019-10-02T15:16:00Z" w:initials="Agos">
    <w:p w14:paraId="64970198" w14:textId="3A5D959A" w:rsidR="00E85223" w:rsidRDefault="00E85223">
      <w:pPr>
        <w:pStyle w:val="a8"/>
      </w:pPr>
      <w:r>
        <w:rPr>
          <w:rStyle w:val="a7"/>
        </w:rPr>
        <w:annotationRef/>
      </w:r>
      <w:r>
        <w:t>T</w:t>
      </w:r>
      <w:r>
        <w:rPr>
          <w:rFonts w:hint="eastAsia"/>
        </w:rPr>
        <w:t>opic sentence</w:t>
      </w:r>
    </w:p>
  </w:comment>
  <w:comment w:id="116" w:author="Chizuko Okada" w:date="2019-10-02T15:20:00Z" w:initials="Agos">
    <w:p w14:paraId="7F1F81E7" w14:textId="723A80B7" w:rsidR="007302D0" w:rsidRDefault="007302D0">
      <w:pPr>
        <w:pStyle w:val="a8"/>
      </w:pPr>
      <w:r>
        <w:rPr>
          <w:rStyle w:val="a7"/>
        </w:rPr>
        <w:annotationRef/>
      </w:r>
      <w:r w:rsidR="00A74236">
        <w:t>Actions</w:t>
      </w:r>
    </w:p>
  </w:comment>
  <w:comment w:id="312" w:author="Chizuko Okada" w:date="2019-10-02T15:16:00Z" w:initials="Agos">
    <w:p w14:paraId="36A119FB" w14:textId="46079152" w:rsidR="00465F31" w:rsidRDefault="00465F31">
      <w:pPr>
        <w:pStyle w:val="a8"/>
      </w:pPr>
      <w:r>
        <w:rPr>
          <w:rStyle w:val="a7"/>
        </w:rPr>
        <w:annotationRef/>
      </w:r>
      <w:r>
        <w:rPr>
          <w:rFonts w:hint="eastAsia"/>
        </w:rPr>
        <w:t>impact</w:t>
      </w:r>
      <w:r>
        <w:rPr>
          <w:rFonts w:hint="eastAsia"/>
        </w:rPr>
        <w:t>を述べるパート</w:t>
      </w:r>
    </w:p>
  </w:comment>
  <w:comment w:id="315" w:author="Chizuko Okada" w:date="2019-10-02T15:20:00Z" w:initials="Agos">
    <w:p w14:paraId="7E1EE149" w14:textId="58BFED95" w:rsidR="000C13F3" w:rsidRDefault="000C13F3">
      <w:pPr>
        <w:pStyle w:val="a8"/>
      </w:pPr>
      <w:r>
        <w:rPr>
          <w:rStyle w:val="a7"/>
        </w:rPr>
        <w:annotationRef/>
      </w:r>
      <w:r w:rsidR="00A74236">
        <w:t>Topic</w:t>
      </w:r>
      <w:r>
        <w:rPr>
          <w:rFonts w:hint="eastAsia"/>
        </w:rPr>
        <w:t xml:space="preserve"> sentence</w:t>
      </w:r>
    </w:p>
  </w:comment>
  <w:comment w:id="596" w:author="Chizuko Okada" w:date="2019-10-10T19:01:00Z" w:initials="Agos">
    <w:p w14:paraId="143A2C09" w14:textId="6ADF5A27" w:rsidR="00C1643B" w:rsidRDefault="00C1643B">
      <w:pPr>
        <w:pStyle w:val="a8"/>
      </w:pPr>
      <w:r>
        <w:rPr>
          <w:rStyle w:val="a7"/>
        </w:rPr>
        <w:annotationRef/>
      </w:r>
      <w:r>
        <w:rPr>
          <w:rFonts w:hint="eastAsia"/>
        </w:rPr>
        <w:t>どのようなケースをさしている？</w:t>
      </w:r>
      <w:r w:rsidR="004B48BE">
        <w:rPr>
          <w:rFonts w:hint="eastAsia"/>
        </w:rPr>
        <w:t xml:space="preserve">　</w:t>
      </w:r>
      <w:r w:rsidR="004B48BE">
        <w:t>R</w:t>
      </w:r>
      <w:r w:rsidR="004B48BE">
        <w:rPr>
          <w:rFonts w:hint="eastAsia"/>
        </w:rPr>
        <w:t>ealistic case</w:t>
      </w:r>
    </w:p>
    <w:p w14:paraId="15928880" w14:textId="0D394A4C" w:rsidR="004B48BE" w:rsidRDefault="004B48BE">
      <w:pPr>
        <w:pStyle w:val="a8"/>
      </w:pPr>
      <w:r>
        <w:t>F</w:t>
      </w:r>
      <w:r>
        <w:rPr>
          <w:rFonts w:hint="eastAsia"/>
        </w:rPr>
        <w:t>acilitation skills</w:t>
      </w:r>
    </w:p>
    <w:p w14:paraId="704E7707" w14:textId="1BFEA562" w:rsidR="004B48BE" w:rsidRDefault="004B48BE">
      <w:pPr>
        <w:pStyle w:val="a8"/>
      </w:pPr>
      <w:r>
        <w:t>A</w:t>
      </w:r>
      <w:r>
        <w:rPr>
          <w:rFonts w:hint="eastAsia"/>
        </w:rPr>
        <w:t>pplication to business scheme</w:t>
      </w:r>
    </w:p>
  </w:comment>
  <w:comment w:id="598" w:author="Chizuko Okada" w:date="2019-10-02T15:16:00Z" w:initials="Agos">
    <w:p w14:paraId="488AC9BC" w14:textId="620615F4" w:rsidR="00C1643B" w:rsidRDefault="00C1643B">
      <w:pPr>
        <w:pStyle w:val="a8"/>
      </w:pPr>
      <w:r>
        <w:rPr>
          <w:rStyle w:val="a7"/>
        </w:rPr>
        <w:annotationRef/>
      </w:r>
      <w:r>
        <w:rPr>
          <w:rFonts w:hint="eastAsia"/>
        </w:rPr>
        <w:t>何を</w:t>
      </w:r>
      <w:r>
        <w:rPr>
          <w:rFonts w:hint="eastAsia"/>
        </w:rPr>
        <w:t>grow</w:t>
      </w:r>
      <w:r>
        <w:rPr>
          <w:rFonts w:hint="eastAsia"/>
        </w:rPr>
        <w:t>させる？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ABAF2" w14:textId="77777777" w:rsidR="002C46F0" w:rsidRDefault="002C46F0" w:rsidP="00C36DB4">
      <w:r>
        <w:separator/>
      </w:r>
    </w:p>
  </w:endnote>
  <w:endnote w:type="continuationSeparator" w:id="0">
    <w:p w14:paraId="37940509" w14:textId="77777777" w:rsidR="002C46F0" w:rsidRDefault="002C46F0" w:rsidP="00C36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8BBD5" w14:textId="77777777" w:rsidR="002C46F0" w:rsidRDefault="002C46F0" w:rsidP="00C36DB4">
      <w:r>
        <w:separator/>
      </w:r>
    </w:p>
  </w:footnote>
  <w:footnote w:type="continuationSeparator" w:id="0">
    <w:p w14:paraId="6823C680" w14:textId="77777777" w:rsidR="002C46F0" w:rsidRDefault="002C46F0" w:rsidP="00C36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695E" w14:textId="77777777" w:rsidR="0081574C" w:rsidRPr="0081574C" w:rsidRDefault="00AF0E41">
    <w:pPr>
      <w:pStyle w:val="a3"/>
      <w:rPr>
        <w:rFonts w:ascii="Times New Roman" w:hAnsi="Times New Roman" w:cs="Times New Roman"/>
        <w:b/>
        <w:sz w:val="24"/>
        <w:szCs w:val="24"/>
      </w:rPr>
    </w:pPr>
    <w:r w:rsidRPr="0081574C">
      <w:rPr>
        <w:rFonts w:ascii="Times New Roman" w:hAnsi="Times New Roman" w:cs="Times New Roman"/>
        <w:b/>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mirrorMargins/>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ExtjS3NDe1MDEyMzRW0lEKTi0uzszPAykwqQUAGbf6CywAAAA="/>
  </w:docVars>
  <w:rsids>
    <w:rsidRoot w:val="0003436C"/>
    <w:rsid w:val="000007F4"/>
    <w:rsid w:val="000053D8"/>
    <w:rsid w:val="00006C26"/>
    <w:rsid w:val="00012293"/>
    <w:rsid w:val="00013940"/>
    <w:rsid w:val="000156A8"/>
    <w:rsid w:val="000277AF"/>
    <w:rsid w:val="00031A6B"/>
    <w:rsid w:val="0003436C"/>
    <w:rsid w:val="00035598"/>
    <w:rsid w:val="00035F19"/>
    <w:rsid w:val="00036C7F"/>
    <w:rsid w:val="0004681C"/>
    <w:rsid w:val="00050CE1"/>
    <w:rsid w:val="00057DA1"/>
    <w:rsid w:val="00066F9C"/>
    <w:rsid w:val="0008086D"/>
    <w:rsid w:val="00085CA6"/>
    <w:rsid w:val="00094C50"/>
    <w:rsid w:val="00095D95"/>
    <w:rsid w:val="000A3468"/>
    <w:rsid w:val="000B5B04"/>
    <w:rsid w:val="000B5F82"/>
    <w:rsid w:val="000B6A5D"/>
    <w:rsid w:val="000C13F3"/>
    <w:rsid w:val="000C728A"/>
    <w:rsid w:val="000C7563"/>
    <w:rsid w:val="000D0718"/>
    <w:rsid w:val="000D111C"/>
    <w:rsid w:val="000D1BBD"/>
    <w:rsid w:val="000D6FEE"/>
    <w:rsid w:val="000E3E0C"/>
    <w:rsid w:val="000F19CD"/>
    <w:rsid w:val="000F3561"/>
    <w:rsid w:val="000F3728"/>
    <w:rsid w:val="000F5B33"/>
    <w:rsid w:val="001008E7"/>
    <w:rsid w:val="00101D53"/>
    <w:rsid w:val="00103B36"/>
    <w:rsid w:val="00105AB1"/>
    <w:rsid w:val="00107210"/>
    <w:rsid w:val="00107AD1"/>
    <w:rsid w:val="00111D8F"/>
    <w:rsid w:val="001133F3"/>
    <w:rsid w:val="00113E7F"/>
    <w:rsid w:val="00114332"/>
    <w:rsid w:val="00114715"/>
    <w:rsid w:val="00114F37"/>
    <w:rsid w:val="001167E7"/>
    <w:rsid w:val="00125A7E"/>
    <w:rsid w:val="0012644D"/>
    <w:rsid w:val="001337C4"/>
    <w:rsid w:val="00140062"/>
    <w:rsid w:val="0014131B"/>
    <w:rsid w:val="00146E07"/>
    <w:rsid w:val="00151E33"/>
    <w:rsid w:val="00154582"/>
    <w:rsid w:val="001550AA"/>
    <w:rsid w:val="001610A8"/>
    <w:rsid w:val="0016151C"/>
    <w:rsid w:val="00161F4C"/>
    <w:rsid w:val="00162550"/>
    <w:rsid w:val="00163252"/>
    <w:rsid w:val="00167F04"/>
    <w:rsid w:val="00172B51"/>
    <w:rsid w:val="00177A46"/>
    <w:rsid w:val="00180ABE"/>
    <w:rsid w:val="00182C14"/>
    <w:rsid w:val="00185C9E"/>
    <w:rsid w:val="00191175"/>
    <w:rsid w:val="00191CCB"/>
    <w:rsid w:val="00191E35"/>
    <w:rsid w:val="00193B81"/>
    <w:rsid w:val="00196972"/>
    <w:rsid w:val="001A44B0"/>
    <w:rsid w:val="001A6963"/>
    <w:rsid w:val="001A7D5E"/>
    <w:rsid w:val="001B0226"/>
    <w:rsid w:val="001B0A51"/>
    <w:rsid w:val="001B0B54"/>
    <w:rsid w:val="001B156E"/>
    <w:rsid w:val="001B2BEA"/>
    <w:rsid w:val="001B2E04"/>
    <w:rsid w:val="001B64BB"/>
    <w:rsid w:val="001C17C7"/>
    <w:rsid w:val="001C2210"/>
    <w:rsid w:val="001C3D7D"/>
    <w:rsid w:val="001C6180"/>
    <w:rsid w:val="001D2D21"/>
    <w:rsid w:val="001D3AF0"/>
    <w:rsid w:val="001D61ED"/>
    <w:rsid w:val="001D6E00"/>
    <w:rsid w:val="001E064A"/>
    <w:rsid w:val="001E7810"/>
    <w:rsid w:val="001F0B6F"/>
    <w:rsid w:val="001F1950"/>
    <w:rsid w:val="001F223A"/>
    <w:rsid w:val="001F2528"/>
    <w:rsid w:val="001F665D"/>
    <w:rsid w:val="001F70C0"/>
    <w:rsid w:val="00203FE0"/>
    <w:rsid w:val="0020677A"/>
    <w:rsid w:val="0021772A"/>
    <w:rsid w:val="00223410"/>
    <w:rsid w:val="00223BF0"/>
    <w:rsid w:val="002242B3"/>
    <w:rsid w:val="002278FC"/>
    <w:rsid w:val="0023311F"/>
    <w:rsid w:val="00236A24"/>
    <w:rsid w:val="00237668"/>
    <w:rsid w:val="002405F3"/>
    <w:rsid w:val="002412D5"/>
    <w:rsid w:val="00242419"/>
    <w:rsid w:val="00243A0D"/>
    <w:rsid w:val="0025002E"/>
    <w:rsid w:val="0025559E"/>
    <w:rsid w:val="002560E3"/>
    <w:rsid w:val="00260926"/>
    <w:rsid w:val="00262F32"/>
    <w:rsid w:val="00263229"/>
    <w:rsid w:val="0026370C"/>
    <w:rsid w:val="0026389E"/>
    <w:rsid w:val="002648FD"/>
    <w:rsid w:val="00264BB5"/>
    <w:rsid w:val="00264EE6"/>
    <w:rsid w:val="00264FFB"/>
    <w:rsid w:val="002651A0"/>
    <w:rsid w:val="00266AF8"/>
    <w:rsid w:val="00270482"/>
    <w:rsid w:val="0027111E"/>
    <w:rsid w:val="00271CE4"/>
    <w:rsid w:val="0027356C"/>
    <w:rsid w:val="00284113"/>
    <w:rsid w:val="00286853"/>
    <w:rsid w:val="002943B6"/>
    <w:rsid w:val="00296E4D"/>
    <w:rsid w:val="00296F90"/>
    <w:rsid w:val="002A7A0D"/>
    <w:rsid w:val="002B7BDA"/>
    <w:rsid w:val="002C3A46"/>
    <w:rsid w:val="002C46F0"/>
    <w:rsid w:val="002C7EFE"/>
    <w:rsid w:val="002D354A"/>
    <w:rsid w:val="002D488D"/>
    <w:rsid w:val="002D669E"/>
    <w:rsid w:val="002D6880"/>
    <w:rsid w:val="002D758B"/>
    <w:rsid w:val="002E02EA"/>
    <w:rsid w:val="002E2169"/>
    <w:rsid w:val="002E2A62"/>
    <w:rsid w:val="002E57BB"/>
    <w:rsid w:val="002F0355"/>
    <w:rsid w:val="002F16B9"/>
    <w:rsid w:val="002F1E2F"/>
    <w:rsid w:val="002F3697"/>
    <w:rsid w:val="002F4CCF"/>
    <w:rsid w:val="002F4D9F"/>
    <w:rsid w:val="002F6750"/>
    <w:rsid w:val="002F76E9"/>
    <w:rsid w:val="0030563B"/>
    <w:rsid w:val="003071FD"/>
    <w:rsid w:val="0031208E"/>
    <w:rsid w:val="003163AA"/>
    <w:rsid w:val="00317643"/>
    <w:rsid w:val="00320E7A"/>
    <w:rsid w:val="0032195F"/>
    <w:rsid w:val="003224C7"/>
    <w:rsid w:val="00332A68"/>
    <w:rsid w:val="00334259"/>
    <w:rsid w:val="0033467F"/>
    <w:rsid w:val="0033599B"/>
    <w:rsid w:val="00340D67"/>
    <w:rsid w:val="0034329A"/>
    <w:rsid w:val="00343915"/>
    <w:rsid w:val="00352215"/>
    <w:rsid w:val="00360B84"/>
    <w:rsid w:val="00364FC1"/>
    <w:rsid w:val="0036784A"/>
    <w:rsid w:val="00367DA9"/>
    <w:rsid w:val="00370348"/>
    <w:rsid w:val="00375139"/>
    <w:rsid w:val="003758B3"/>
    <w:rsid w:val="00381502"/>
    <w:rsid w:val="0038333E"/>
    <w:rsid w:val="00383F08"/>
    <w:rsid w:val="00384493"/>
    <w:rsid w:val="003848B4"/>
    <w:rsid w:val="00390C55"/>
    <w:rsid w:val="00392E03"/>
    <w:rsid w:val="00394F20"/>
    <w:rsid w:val="003A2B4A"/>
    <w:rsid w:val="003A3FBD"/>
    <w:rsid w:val="003B42E7"/>
    <w:rsid w:val="003B53E7"/>
    <w:rsid w:val="003B7774"/>
    <w:rsid w:val="003B7A23"/>
    <w:rsid w:val="003C5B05"/>
    <w:rsid w:val="003C67E6"/>
    <w:rsid w:val="003D0E76"/>
    <w:rsid w:val="003D136C"/>
    <w:rsid w:val="003D6898"/>
    <w:rsid w:val="003D765B"/>
    <w:rsid w:val="003E0E9C"/>
    <w:rsid w:val="003E1225"/>
    <w:rsid w:val="003E13B0"/>
    <w:rsid w:val="003F3581"/>
    <w:rsid w:val="003F7108"/>
    <w:rsid w:val="003F7CD5"/>
    <w:rsid w:val="0040341A"/>
    <w:rsid w:val="00405C4D"/>
    <w:rsid w:val="0041153C"/>
    <w:rsid w:val="004115D9"/>
    <w:rsid w:val="00413918"/>
    <w:rsid w:val="00422815"/>
    <w:rsid w:val="0042492C"/>
    <w:rsid w:val="00425021"/>
    <w:rsid w:val="00425ABE"/>
    <w:rsid w:val="00432EE2"/>
    <w:rsid w:val="00437F31"/>
    <w:rsid w:val="00441FC0"/>
    <w:rsid w:val="004428E0"/>
    <w:rsid w:val="004448F1"/>
    <w:rsid w:val="004473F2"/>
    <w:rsid w:val="0045229F"/>
    <w:rsid w:val="00454E25"/>
    <w:rsid w:val="00455533"/>
    <w:rsid w:val="004619C0"/>
    <w:rsid w:val="00465F31"/>
    <w:rsid w:val="0046629C"/>
    <w:rsid w:val="00470617"/>
    <w:rsid w:val="00470FEA"/>
    <w:rsid w:val="0047761D"/>
    <w:rsid w:val="004779C3"/>
    <w:rsid w:val="004800CE"/>
    <w:rsid w:val="004856DB"/>
    <w:rsid w:val="004A4714"/>
    <w:rsid w:val="004B0CD6"/>
    <w:rsid w:val="004B4071"/>
    <w:rsid w:val="004B4852"/>
    <w:rsid w:val="004B48BE"/>
    <w:rsid w:val="004B4C5B"/>
    <w:rsid w:val="004B5A61"/>
    <w:rsid w:val="004C06BC"/>
    <w:rsid w:val="004C33F5"/>
    <w:rsid w:val="004D5A17"/>
    <w:rsid w:val="004D7134"/>
    <w:rsid w:val="004D7357"/>
    <w:rsid w:val="004D75DC"/>
    <w:rsid w:val="004E07C7"/>
    <w:rsid w:val="004E2528"/>
    <w:rsid w:val="004E39BD"/>
    <w:rsid w:val="004E54F8"/>
    <w:rsid w:val="004E7A10"/>
    <w:rsid w:val="004F1492"/>
    <w:rsid w:val="004F61BC"/>
    <w:rsid w:val="004F7F83"/>
    <w:rsid w:val="00516B62"/>
    <w:rsid w:val="00517A54"/>
    <w:rsid w:val="00520ABC"/>
    <w:rsid w:val="005225FA"/>
    <w:rsid w:val="00523B72"/>
    <w:rsid w:val="005264E1"/>
    <w:rsid w:val="00532E7B"/>
    <w:rsid w:val="00534F62"/>
    <w:rsid w:val="00540132"/>
    <w:rsid w:val="005402F9"/>
    <w:rsid w:val="00546F57"/>
    <w:rsid w:val="00547238"/>
    <w:rsid w:val="005574E1"/>
    <w:rsid w:val="00570E89"/>
    <w:rsid w:val="005721C7"/>
    <w:rsid w:val="00572AFD"/>
    <w:rsid w:val="0057696C"/>
    <w:rsid w:val="00580FAC"/>
    <w:rsid w:val="00581ADB"/>
    <w:rsid w:val="00581E38"/>
    <w:rsid w:val="00585511"/>
    <w:rsid w:val="005873E4"/>
    <w:rsid w:val="005927AA"/>
    <w:rsid w:val="005A523A"/>
    <w:rsid w:val="005B0301"/>
    <w:rsid w:val="005B2621"/>
    <w:rsid w:val="005B448D"/>
    <w:rsid w:val="005B5521"/>
    <w:rsid w:val="005B6194"/>
    <w:rsid w:val="005C0877"/>
    <w:rsid w:val="005C11F2"/>
    <w:rsid w:val="005C1E6B"/>
    <w:rsid w:val="005C2842"/>
    <w:rsid w:val="005C58A9"/>
    <w:rsid w:val="005C77D5"/>
    <w:rsid w:val="005D4F96"/>
    <w:rsid w:val="005D6C6C"/>
    <w:rsid w:val="005E0E01"/>
    <w:rsid w:val="005E3064"/>
    <w:rsid w:val="005F0E71"/>
    <w:rsid w:val="005F466C"/>
    <w:rsid w:val="005F6796"/>
    <w:rsid w:val="005F78AA"/>
    <w:rsid w:val="00602A1D"/>
    <w:rsid w:val="006041B8"/>
    <w:rsid w:val="006122EA"/>
    <w:rsid w:val="00612AAA"/>
    <w:rsid w:val="00613E6B"/>
    <w:rsid w:val="006144D7"/>
    <w:rsid w:val="00617F25"/>
    <w:rsid w:val="0062021D"/>
    <w:rsid w:val="00621B77"/>
    <w:rsid w:val="00632A00"/>
    <w:rsid w:val="00632B55"/>
    <w:rsid w:val="00640280"/>
    <w:rsid w:val="00640C95"/>
    <w:rsid w:val="00642C18"/>
    <w:rsid w:val="00645505"/>
    <w:rsid w:val="00647EFD"/>
    <w:rsid w:val="0065405F"/>
    <w:rsid w:val="00655BE0"/>
    <w:rsid w:val="00655E4F"/>
    <w:rsid w:val="006617C8"/>
    <w:rsid w:val="00661EC4"/>
    <w:rsid w:val="00662492"/>
    <w:rsid w:val="00664970"/>
    <w:rsid w:val="00665385"/>
    <w:rsid w:val="0066632C"/>
    <w:rsid w:val="00670CBC"/>
    <w:rsid w:val="00677D4A"/>
    <w:rsid w:val="00684873"/>
    <w:rsid w:val="006940D0"/>
    <w:rsid w:val="00694A86"/>
    <w:rsid w:val="00697052"/>
    <w:rsid w:val="006A15D9"/>
    <w:rsid w:val="006A1B02"/>
    <w:rsid w:val="006C4480"/>
    <w:rsid w:val="006D289B"/>
    <w:rsid w:val="006D2C0A"/>
    <w:rsid w:val="006D303F"/>
    <w:rsid w:val="006D3FA9"/>
    <w:rsid w:val="006D57DF"/>
    <w:rsid w:val="006D7E7A"/>
    <w:rsid w:val="006E274B"/>
    <w:rsid w:val="006F128D"/>
    <w:rsid w:val="006F13CD"/>
    <w:rsid w:val="006F7F0A"/>
    <w:rsid w:val="00704DD3"/>
    <w:rsid w:val="0071357A"/>
    <w:rsid w:val="00716EDF"/>
    <w:rsid w:val="00721443"/>
    <w:rsid w:val="00723CFB"/>
    <w:rsid w:val="007302D0"/>
    <w:rsid w:val="00731ECA"/>
    <w:rsid w:val="0074214B"/>
    <w:rsid w:val="007446DB"/>
    <w:rsid w:val="00745867"/>
    <w:rsid w:val="00746D75"/>
    <w:rsid w:val="00762647"/>
    <w:rsid w:val="00765D55"/>
    <w:rsid w:val="0076615B"/>
    <w:rsid w:val="00767F81"/>
    <w:rsid w:val="0077400B"/>
    <w:rsid w:val="00775BD3"/>
    <w:rsid w:val="007765FC"/>
    <w:rsid w:val="007839CB"/>
    <w:rsid w:val="007865E7"/>
    <w:rsid w:val="0078723D"/>
    <w:rsid w:val="007921C2"/>
    <w:rsid w:val="0079242E"/>
    <w:rsid w:val="00793BA1"/>
    <w:rsid w:val="00797308"/>
    <w:rsid w:val="007A2492"/>
    <w:rsid w:val="007A3B87"/>
    <w:rsid w:val="007A640D"/>
    <w:rsid w:val="007A6D55"/>
    <w:rsid w:val="007B0664"/>
    <w:rsid w:val="007B2173"/>
    <w:rsid w:val="007B5DB5"/>
    <w:rsid w:val="007C165C"/>
    <w:rsid w:val="007C1D7E"/>
    <w:rsid w:val="007C23BC"/>
    <w:rsid w:val="007C24D5"/>
    <w:rsid w:val="007C47D8"/>
    <w:rsid w:val="007D6A3F"/>
    <w:rsid w:val="007D6A51"/>
    <w:rsid w:val="007D76D6"/>
    <w:rsid w:val="007D7706"/>
    <w:rsid w:val="007F37E6"/>
    <w:rsid w:val="007F62D1"/>
    <w:rsid w:val="00801276"/>
    <w:rsid w:val="00802755"/>
    <w:rsid w:val="00810305"/>
    <w:rsid w:val="00812615"/>
    <w:rsid w:val="0081574C"/>
    <w:rsid w:val="00820D48"/>
    <w:rsid w:val="00827471"/>
    <w:rsid w:val="00827BA2"/>
    <w:rsid w:val="00833039"/>
    <w:rsid w:val="00834148"/>
    <w:rsid w:val="00835706"/>
    <w:rsid w:val="00840C1C"/>
    <w:rsid w:val="00845620"/>
    <w:rsid w:val="00846B82"/>
    <w:rsid w:val="008506AB"/>
    <w:rsid w:val="0085091A"/>
    <w:rsid w:val="00851B5A"/>
    <w:rsid w:val="0085603B"/>
    <w:rsid w:val="0086398A"/>
    <w:rsid w:val="00864554"/>
    <w:rsid w:val="00865CB4"/>
    <w:rsid w:val="008676B6"/>
    <w:rsid w:val="008724DD"/>
    <w:rsid w:val="008740A6"/>
    <w:rsid w:val="0088302F"/>
    <w:rsid w:val="00883E34"/>
    <w:rsid w:val="008846C1"/>
    <w:rsid w:val="00886E8A"/>
    <w:rsid w:val="0089297D"/>
    <w:rsid w:val="0089319D"/>
    <w:rsid w:val="0089336B"/>
    <w:rsid w:val="008A24C9"/>
    <w:rsid w:val="008A4077"/>
    <w:rsid w:val="008B5BF8"/>
    <w:rsid w:val="008B6CA7"/>
    <w:rsid w:val="008C1203"/>
    <w:rsid w:val="008C2270"/>
    <w:rsid w:val="008D0A9A"/>
    <w:rsid w:val="008D0AA1"/>
    <w:rsid w:val="008D15E3"/>
    <w:rsid w:val="008D2A33"/>
    <w:rsid w:val="008D2ADD"/>
    <w:rsid w:val="008D2F21"/>
    <w:rsid w:val="008D5D34"/>
    <w:rsid w:val="008E0AAD"/>
    <w:rsid w:val="008E2B0B"/>
    <w:rsid w:val="008E3EDD"/>
    <w:rsid w:val="008E5E5B"/>
    <w:rsid w:val="009014AE"/>
    <w:rsid w:val="00903618"/>
    <w:rsid w:val="00903E1F"/>
    <w:rsid w:val="009048CB"/>
    <w:rsid w:val="0092027D"/>
    <w:rsid w:val="00921F5A"/>
    <w:rsid w:val="00923366"/>
    <w:rsid w:val="0092500B"/>
    <w:rsid w:val="00925232"/>
    <w:rsid w:val="009311E7"/>
    <w:rsid w:val="00934025"/>
    <w:rsid w:val="00935F74"/>
    <w:rsid w:val="00936D3C"/>
    <w:rsid w:val="009402BB"/>
    <w:rsid w:val="00946862"/>
    <w:rsid w:val="00946B03"/>
    <w:rsid w:val="00955A52"/>
    <w:rsid w:val="00961850"/>
    <w:rsid w:val="00961C6B"/>
    <w:rsid w:val="00965F3C"/>
    <w:rsid w:val="009664A2"/>
    <w:rsid w:val="009700DF"/>
    <w:rsid w:val="0097405A"/>
    <w:rsid w:val="00977174"/>
    <w:rsid w:val="0098611A"/>
    <w:rsid w:val="00986345"/>
    <w:rsid w:val="00990663"/>
    <w:rsid w:val="00992052"/>
    <w:rsid w:val="00993CCD"/>
    <w:rsid w:val="00993D6D"/>
    <w:rsid w:val="00995CD7"/>
    <w:rsid w:val="009A07FB"/>
    <w:rsid w:val="009A3019"/>
    <w:rsid w:val="009A621E"/>
    <w:rsid w:val="009B1435"/>
    <w:rsid w:val="009B3D82"/>
    <w:rsid w:val="009B4E0A"/>
    <w:rsid w:val="009C2CCA"/>
    <w:rsid w:val="009C38F7"/>
    <w:rsid w:val="009C606A"/>
    <w:rsid w:val="009C6BDB"/>
    <w:rsid w:val="009D325A"/>
    <w:rsid w:val="009D7D9F"/>
    <w:rsid w:val="009E59EB"/>
    <w:rsid w:val="009E7CF5"/>
    <w:rsid w:val="009F006B"/>
    <w:rsid w:val="009F1F08"/>
    <w:rsid w:val="00A01B0E"/>
    <w:rsid w:val="00A07532"/>
    <w:rsid w:val="00A10044"/>
    <w:rsid w:val="00A13658"/>
    <w:rsid w:val="00A1434D"/>
    <w:rsid w:val="00A16753"/>
    <w:rsid w:val="00A16917"/>
    <w:rsid w:val="00A22042"/>
    <w:rsid w:val="00A24596"/>
    <w:rsid w:val="00A253C9"/>
    <w:rsid w:val="00A2583B"/>
    <w:rsid w:val="00A25E44"/>
    <w:rsid w:val="00A35C08"/>
    <w:rsid w:val="00A40787"/>
    <w:rsid w:val="00A40C47"/>
    <w:rsid w:val="00A42717"/>
    <w:rsid w:val="00A427A2"/>
    <w:rsid w:val="00A43BF0"/>
    <w:rsid w:val="00A4461E"/>
    <w:rsid w:val="00A45B85"/>
    <w:rsid w:val="00A6157F"/>
    <w:rsid w:val="00A61A0D"/>
    <w:rsid w:val="00A65263"/>
    <w:rsid w:val="00A7217C"/>
    <w:rsid w:val="00A7228A"/>
    <w:rsid w:val="00A73B3A"/>
    <w:rsid w:val="00A74236"/>
    <w:rsid w:val="00A74BEC"/>
    <w:rsid w:val="00A75287"/>
    <w:rsid w:val="00A8090E"/>
    <w:rsid w:val="00A83941"/>
    <w:rsid w:val="00A91DB8"/>
    <w:rsid w:val="00A9372E"/>
    <w:rsid w:val="00A945A1"/>
    <w:rsid w:val="00A96EBA"/>
    <w:rsid w:val="00AA16FE"/>
    <w:rsid w:val="00AA3510"/>
    <w:rsid w:val="00AA492E"/>
    <w:rsid w:val="00AA60EE"/>
    <w:rsid w:val="00AA77D1"/>
    <w:rsid w:val="00AB62E6"/>
    <w:rsid w:val="00AB7EF4"/>
    <w:rsid w:val="00AC124B"/>
    <w:rsid w:val="00AD284F"/>
    <w:rsid w:val="00AD7301"/>
    <w:rsid w:val="00AE1C0E"/>
    <w:rsid w:val="00AE38F8"/>
    <w:rsid w:val="00AE4A57"/>
    <w:rsid w:val="00AF0E41"/>
    <w:rsid w:val="00AF7B17"/>
    <w:rsid w:val="00B00DA9"/>
    <w:rsid w:val="00B06633"/>
    <w:rsid w:val="00B100F0"/>
    <w:rsid w:val="00B118DA"/>
    <w:rsid w:val="00B13CF8"/>
    <w:rsid w:val="00B14B46"/>
    <w:rsid w:val="00B157D9"/>
    <w:rsid w:val="00B33967"/>
    <w:rsid w:val="00B33EA3"/>
    <w:rsid w:val="00B40D8A"/>
    <w:rsid w:val="00B42C9A"/>
    <w:rsid w:val="00B54947"/>
    <w:rsid w:val="00B61610"/>
    <w:rsid w:val="00B61BA4"/>
    <w:rsid w:val="00B6313E"/>
    <w:rsid w:val="00B72839"/>
    <w:rsid w:val="00B733F1"/>
    <w:rsid w:val="00B740A2"/>
    <w:rsid w:val="00B83C14"/>
    <w:rsid w:val="00B849A1"/>
    <w:rsid w:val="00B87A9B"/>
    <w:rsid w:val="00B9313F"/>
    <w:rsid w:val="00B93AE4"/>
    <w:rsid w:val="00B9493F"/>
    <w:rsid w:val="00BA43ED"/>
    <w:rsid w:val="00BA4522"/>
    <w:rsid w:val="00BB1EB7"/>
    <w:rsid w:val="00BB22E7"/>
    <w:rsid w:val="00BB2994"/>
    <w:rsid w:val="00BB2D63"/>
    <w:rsid w:val="00BB6362"/>
    <w:rsid w:val="00BC070C"/>
    <w:rsid w:val="00BC4ABF"/>
    <w:rsid w:val="00BD0B0F"/>
    <w:rsid w:val="00BD233F"/>
    <w:rsid w:val="00BD3977"/>
    <w:rsid w:val="00BD634D"/>
    <w:rsid w:val="00BE4400"/>
    <w:rsid w:val="00BF32ED"/>
    <w:rsid w:val="00BF6C9A"/>
    <w:rsid w:val="00C03CD5"/>
    <w:rsid w:val="00C04821"/>
    <w:rsid w:val="00C101EB"/>
    <w:rsid w:val="00C10C4A"/>
    <w:rsid w:val="00C110F1"/>
    <w:rsid w:val="00C1188A"/>
    <w:rsid w:val="00C1643B"/>
    <w:rsid w:val="00C166EC"/>
    <w:rsid w:val="00C16A1F"/>
    <w:rsid w:val="00C22FFC"/>
    <w:rsid w:val="00C262B9"/>
    <w:rsid w:val="00C33392"/>
    <w:rsid w:val="00C36435"/>
    <w:rsid w:val="00C36DB4"/>
    <w:rsid w:val="00C4197E"/>
    <w:rsid w:val="00C45E3E"/>
    <w:rsid w:val="00C46B22"/>
    <w:rsid w:val="00C606AB"/>
    <w:rsid w:val="00C63036"/>
    <w:rsid w:val="00C65E86"/>
    <w:rsid w:val="00C667AA"/>
    <w:rsid w:val="00C711D8"/>
    <w:rsid w:val="00C7135F"/>
    <w:rsid w:val="00C74FD6"/>
    <w:rsid w:val="00C75C21"/>
    <w:rsid w:val="00C80D64"/>
    <w:rsid w:val="00C8174B"/>
    <w:rsid w:val="00C85D92"/>
    <w:rsid w:val="00C92F72"/>
    <w:rsid w:val="00CA3114"/>
    <w:rsid w:val="00CA41E3"/>
    <w:rsid w:val="00CA698F"/>
    <w:rsid w:val="00CB7C4C"/>
    <w:rsid w:val="00CC11D3"/>
    <w:rsid w:val="00CC3202"/>
    <w:rsid w:val="00CC372B"/>
    <w:rsid w:val="00CC3EC2"/>
    <w:rsid w:val="00CC5E63"/>
    <w:rsid w:val="00CD2303"/>
    <w:rsid w:val="00CD41AC"/>
    <w:rsid w:val="00CD7836"/>
    <w:rsid w:val="00CE3B46"/>
    <w:rsid w:val="00CE6F14"/>
    <w:rsid w:val="00CF0038"/>
    <w:rsid w:val="00CF0355"/>
    <w:rsid w:val="00CF0386"/>
    <w:rsid w:val="00CF2186"/>
    <w:rsid w:val="00CF56E8"/>
    <w:rsid w:val="00CF6AF2"/>
    <w:rsid w:val="00CF6C6E"/>
    <w:rsid w:val="00CF6D99"/>
    <w:rsid w:val="00D00E42"/>
    <w:rsid w:val="00D102C4"/>
    <w:rsid w:val="00D12B89"/>
    <w:rsid w:val="00D13FF5"/>
    <w:rsid w:val="00D17F44"/>
    <w:rsid w:val="00D2064A"/>
    <w:rsid w:val="00D238E8"/>
    <w:rsid w:val="00D25319"/>
    <w:rsid w:val="00D274BE"/>
    <w:rsid w:val="00D276AD"/>
    <w:rsid w:val="00D33F3D"/>
    <w:rsid w:val="00D35403"/>
    <w:rsid w:val="00D35FBA"/>
    <w:rsid w:val="00D41810"/>
    <w:rsid w:val="00D42167"/>
    <w:rsid w:val="00D50C21"/>
    <w:rsid w:val="00D5131C"/>
    <w:rsid w:val="00D5215A"/>
    <w:rsid w:val="00D53A10"/>
    <w:rsid w:val="00D62549"/>
    <w:rsid w:val="00D67109"/>
    <w:rsid w:val="00D702FE"/>
    <w:rsid w:val="00D7115C"/>
    <w:rsid w:val="00D715F4"/>
    <w:rsid w:val="00D74A56"/>
    <w:rsid w:val="00D7529A"/>
    <w:rsid w:val="00D76C71"/>
    <w:rsid w:val="00D80D1A"/>
    <w:rsid w:val="00D823E5"/>
    <w:rsid w:val="00D83476"/>
    <w:rsid w:val="00D868F5"/>
    <w:rsid w:val="00D87F96"/>
    <w:rsid w:val="00D9004F"/>
    <w:rsid w:val="00D9475D"/>
    <w:rsid w:val="00DA0CF9"/>
    <w:rsid w:val="00DA39DC"/>
    <w:rsid w:val="00DA65A9"/>
    <w:rsid w:val="00DB2C68"/>
    <w:rsid w:val="00DC13F3"/>
    <w:rsid w:val="00DC6A1B"/>
    <w:rsid w:val="00DD3E5D"/>
    <w:rsid w:val="00DD466A"/>
    <w:rsid w:val="00DE0BC6"/>
    <w:rsid w:val="00DE28C9"/>
    <w:rsid w:val="00DE3AC3"/>
    <w:rsid w:val="00DE4BFF"/>
    <w:rsid w:val="00DE4D93"/>
    <w:rsid w:val="00DE6AC2"/>
    <w:rsid w:val="00DE7D87"/>
    <w:rsid w:val="00DF1E8C"/>
    <w:rsid w:val="00DF302C"/>
    <w:rsid w:val="00DF60A2"/>
    <w:rsid w:val="00DF6334"/>
    <w:rsid w:val="00DF67FB"/>
    <w:rsid w:val="00E03933"/>
    <w:rsid w:val="00E03AC4"/>
    <w:rsid w:val="00E13218"/>
    <w:rsid w:val="00E13899"/>
    <w:rsid w:val="00E2664E"/>
    <w:rsid w:val="00E3515C"/>
    <w:rsid w:val="00E408F7"/>
    <w:rsid w:val="00E44F0B"/>
    <w:rsid w:val="00E45ACC"/>
    <w:rsid w:val="00E46EDF"/>
    <w:rsid w:val="00E478BA"/>
    <w:rsid w:val="00E57A91"/>
    <w:rsid w:val="00E62D22"/>
    <w:rsid w:val="00E637C9"/>
    <w:rsid w:val="00E65BF2"/>
    <w:rsid w:val="00E7021F"/>
    <w:rsid w:val="00E75D4A"/>
    <w:rsid w:val="00E8224D"/>
    <w:rsid w:val="00E835CD"/>
    <w:rsid w:val="00E839D8"/>
    <w:rsid w:val="00E85223"/>
    <w:rsid w:val="00E93726"/>
    <w:rsid w:val="00E94048"/>
    <w:rsid w:val="00EA047A"/>
    <w:rsid w:val="00EA7E48"/>
    <w:rsid w:val="00EB1FA7"/>
    <w:rsid w:val="00EB38C8"/>
    <w:rsid w:val="00EB4F4A"/>
    <w:rsid w:val="00EC3DB1"/>
    <w:rsid w:val="00EC5D66"/>
    <w:rsid w:val="00EC5DF9"/>
    <w:rsid w:val="00EC65F0"/>
    <w:rsid w:val="00EC6A6B"/>
    <w:rsid w:val="00ED340E"/>
    <w:rsid w:val="00ED508A"/>
    <w:rsid w:val="00ED7FFA"/>
    <w:rsid w:val="00EE01CE"/>
    <w:rsid w:val="00EE3533"/>
    <w:rsid w:val="00EE6940"/>
    <w:rsid w:val="00EF3968"/>
    <w:rsid w:val="00EF69C6"/>
    <w:rsid w:val="00F001B5"/>
    <w:rsid w:val="00F0223F"/>
    <w:rsid w:val="00F03691"/>
    <w:rsid w:val="00F07137"/>
    <w:rsid w:val="00F10E1C"/>
    <w:rsid w:val="00F1150E"/>
    <w:rsid w:val="00F123ED"/>
    <w:rsid w:val="00F13351"/>
    <w:rsid w:val="00F13AAF"/>
    <w:rsid w:val="00F14577"/>
    <w:rsid w:val="00F15F2B"/>
    <w:rsid w:val="00F1679F"/>
    <w:rsid w:val="00F16D8F"/>
    <w:rsid w:val="00F22909"/>
    <w:rsid w:val="00F240DE"/>
    <w:rsid w:val="00F24706"/>
    <w:rsid w:val="00F26882"/>
    <w:rsid w:val="00F30389"/>
    <w:rsid w:val="00F30831"/>
    <w:rsid w:val="00F30914"/>
    <w:rsid w:val="00F31C10"/>
    <w:rsid w:val="00F347CB"/>
    <w:rsid w:val="00F37A89"/>
    <w:rsid w:val="00F4479D"/>
    <w:rsid w:val="00F509EB"/>
    <w:rsid w:val="00F50BB4"/>
    <w:rsid w:val="00F51D8A"/>
    <w:rsid w:val="00F61721"/>
    <w:rsid w:val="00F63508"/>
    <w:rsid w:val="00F63C62"/>
    <w:rsid w:val="00F7424C"/>
    <w:rsid w:val="00F74EF9"/>
    <w:rsid w:val="00F76BF0"/>
    <w:rsid w:val="00F81721"/>
    <w:rsid w:val="00F8628E"/>
    <w:rsid w:val="00F863C3"/>
    <w:rsid w:val="00F8775C"/>
    <w:rsid w:val="00FA0CE0"/>
    <w:rsid w:val="00FA377C"/>
    <w:rsid w:val="00FB3CC0"/>
    <w:rsid w:val="00FB4442"/>
    <w:rsid w:val="00FB583A"/>
    <w:rsid w:val="00FB7532"/>
    <w:rsid w:val="00FC124E"/>
    <w:rsid w:val="00FC562D"/>
    <w:rsid w:val="00FC5AEB"/>
    <w:rsid w:val="00FC5E6F"/>
    <w:rsid w:val="00FD0D2E"/>
    <w:rsid w:val="00FD0D5C"/>
    <w:rsid w:val="00FD18FB"/>
    <w:rsid w:val="00FD4C43"/>
    <w:rsid w:val="00FD519F"/>
    <w:rsid w:val="00FE2D87"/>
    <w:rsid w:val="00FE694A"/>
    <w:rsid w:val="00FE7B74"/>
    <w:rsid w:val="00FF006E"/>
    <w:rsid w:val="00FF3CA2"/>
    <w:rsid w:val="00FF7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43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DB4"/>
    <w:pPr>
      <w:tabs>
        <w:tab w:val="center" w:pos="4252"/>
        <w:tab w:val="right" w:pos="8504"/>
      </w:tabs>
      <w:snapToGrid w:val="0"/>
    </w:pPr>
  </w:style>
  <w:style w:type="character" w:customStyle="1" w:styleId="a4">
    <w:name w:val="ヘッダー (文字)"/>
    <w:basedOn w:val="a0"/>
    <w:link w:val="a3"/>
    <w:uiPriority w:val="99"/>
    <w:rsid w:val="00C36DB4"/>
  </w:style>
  <w:style w:type="paragraph" w:styleId="a5">
    <w:name w:val="footer"/>
    <w:basedOn w:val="a"/>
    <w:link w:val="a6"/>
    <w:uiPriority w:val="99"/>
    <w:unhideWhenUsed/>
    <w:rsid w:val="00C36DB4"/>
    <w:pPr>
      <w:tabs>
        <w:tab w:val="center" w:pos="4252"/>
        <w:tab w:val="right" w:pos="8504"/>
      </w:tabs>
      <w:snapToGrid w:val="0"/>
    </w:pPr>
  </w:style>
  <w:style w:type="character" w:customStyle="1" w:styleId="a6">
    <w:name w:val="フッター (文字)"/>
    <w:basedOn w:val="a0"/>
    <w:link w:val="a5"/>
    <w:uiPriority w:val="99"/>
    <w:rsid w:val="00C36DB4"/>
  </w:style>
  <w:style w:type="character" w:styleId="a7">
    <w:name w:val="annotation reference"/>
    <w:basedOn w:val="a0"/>
    <w:uiPriority w:val="99"/>
    <w:semiHidden/>
    <w:unhideWhenUsed/>
    <w:rsid w:val="0033599B"/>
    <w:rPr>
      <w:sz w:val="18"/>
      <w:szCs w:val="18"/>
    </w:rPr>
  </w:style>
  <w:style w:type="paragraph" w:styleId="a8">
    <w:name w:val="annotation text"/>
    <w:basedOn w:val="a"/>
    <w:link w:val="a9"/>
    <w:uiPriority w:val="99"/>
    <w:semiHidden/>
    <w:unhideWhenUsed/>
    <w:rsid w:val="0033599B"/>
    <w:pPr>
      <w:jc w:val="left"/>
    </w:pPr>
  </w:style>
  <w:style w:type="character" w:customStyle="1" w:styleId="a9">
    <w:name w:val="コメント文字列 (文字)"/>
    <w:basedOn w:val="a0"/>
    <w:link w:val="a8"/>
    <w:uiPriority w:val="99"/>
    <w:semiHidden/>
    <w:rsid w:val="0033599B"/>
  </w:style>
  <w:style w:type="paragraph" w:styleId="aa">
    <w:name w:val="annotation subject"/>
    <w:basedOn w:val="a8"/>
    <w:next w:val="a8"/>
    <w:link w:val="ab"/>
    <w:uiPriority w:val="99"/>
    <w:semiHidden/>
    <w:unhideWhenUsed/>
    <w:rsid w:val="0033599B"/>
    <w:rPr>
      <w:b/>
      <w:bCs/>
    </w:rPr>
  </w:style>
  <w:style w:type="character" w:customStyle="1" w:styleId="ab">
    <w:name w:val="コメント内容 (文字)"/>
    <w:basedOn w:val="a9"/>
    <w:link w:val="aa"/>
    <w:uiPriority w:val="99"/>
    <w:semiHidden/>
    <w:rsid w:val="0033599B"/>
    <w:rPr>
      <w:b/>
      <w:bCs/>
    </w:rPr>
  </w:style>
  <w:style w:type="paragraph" w:styleId="ac">
    <w:name w:val="Balloon Text"/>
    <w:basedOn w:val="a"/>
    <w:link w:val="ad"/>
    <w:uiPriority w:val="99"/>
    <w:semiHidden/>
    <w:unhideWhenUsed/>
    <w:rsid w:val="0033599B"/>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33599B"/>
    <w:rPr>
      <w:rFonts w:asciiTheme="majorHAnsi" w:eastAsiaTheme="majorEastAsia" w:hAnsiTheme="majorHAnsi" w:cstheme="majorBidi"/>
      <w:sz w:val="18"/>
      <w:szCs w:val="18"/>
    </w:rPr>
  </w:style>
  <w:style w:type="paragraph" w:styleId="ae">
    <w:name w:val="Revision"/>
    <w:hidden/>
    <w:uiPriority w:val="99"/>
    <w:semiHidden/>
    <w:rsid w:val="007D7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DB4"/>
    <w:pPr>
      <w:tabs>
        <w:tab w:val="center" w:pos="4252"/>
        <w:tab w:val="right" w:pos="8504"/>
      </w:tabs>
      <w:snapToGrid w:val="0"/>
    </w:pPr>
  </w:style>
  <w:style w:type="character" w:customStyle="1" w:styleId="a4">
    <w:name w:val="ヘッダー (文字)"/>
    <w:basedOn w:val="a0"/>
    <w:link w:val="a3"/>
    <w:uiPriority w:val="99"/>
    <w:rsid w:val="00C36DB4"/>
  </w:style>
  <w:style w:type="paragraph" w:styleId="a5">
    <w:name w:val="footer"/>
    <w:basedOn w:val="a"/>
    <w:link w:val="a6"/>
    <w:uiPriority w:val="99"/>
    <w:unhideWhenUsed/>
    <w:rsid w:val="00C36DB4"/>
    <w:pPr>
      <w:tabs>
        <w:tab w:val="center" w:pos="4252"/>
        <w:tab w:val="right" w:pos="8504"/>
      </w:tabs>
      <w:snapToGrid w:val="0"/>
    </w:pPr>
  </w:style>
  <w:style w:type="character" w:customStyle="1" w:styleId="a6">
    <w:name w:val="フッター (文字)"/>
    <w:basedOn w:val="a0"/>
    <w:link w:val="a5"/>
    <w:uiPriority w:val="99"/>
    <w:rsid w:val="00C36DB4"/>
  </w:style>
  <w:style w:type="character" w:styleId="a7">
    <w:name w:val="annotation reference"/>
    <w:basedOn w:val="a0"/>
    <w:uiPriority w:val="99"/>
    <w:semiHidden/>
    <w:unhideWhenUsed/>
    <w:rsid w:val="0033599B"/>
    <w:rPr>
      <w:sz w:val="18"/>
      <w:szCs w:val="18"/>
    </w:rPr>
  </w:style>
  <w:style w:type="paragraph" w:styleId="a8">
    <w:name w:val="annotation text"/>
    <w:basedOn w:val="a"/>
    <w:link w:val="a9"/>
    <w:uiPriority w:val="99"/>
    <w:semiHidden/>
    <w:unhideWhenUsed/>
    <w:rsid w:val="0033599B"/>
    <w:pPr>
      <w:jc w:val="left"/>
    </w:pPr>
  </w:style>
  <w:style w:type="character" w:customStyle="1" w:styleId="a9">
    <w:name w:val="コメント文字列 (文字)"/>
    <w:basedOn w:val="a0"/>
    <w:link w:val="a8"/>
    <w:uiPriority w:val="99"/>
    <w:semiHidden/>
    <w:rsid w:val="0033599B"/>
  </w:style>
  <w:style w:type="paragraph" w:styleId="aa">
    <w:name w:val="annotation subject"/>
    <w:basedOn w:val="a8"/>
    <w:next w:val="a8"/>
    <w:link w:val="ab"/>
    <w:uiPriority w:val="99"/>
    <w:semiHidden/>
    <w:unhideWhenUsed/>
    <w:rsid w:val="0033599B"/>
    <w:rPr>
      <w:b/>
      <w:bCs/>
    </w:rPr>
  </w:style>
  <w:style w:type="character" w:customStyle="1" w:styleId="ab">
    <w:name w:val="コメント内容 (文字)"/>
    <w:basedOn w:val="a9"/>
    <w:link w:val="aa"/>
    <w:uiPriority w:val="99"/>
    <w:semiHidden/>
    <w:rsid w:val="0033599B"/>
    <w:rPr>
      <w:b/>
      <w:bCs/>
    </w:rPr>
  </w:style>
  <w:style w:type="paragraph" w:styleId="ac">
    <w:name w:val="Balloon Text"/>
    <w:basedOn w:val="a"/>
    <w:link w:val="ad"/>
    <w:uiPriority w:val="99"/>
    <w:semiHidden/>
    <w:unhideWhenUsed/>
    <w:rsid w:val="0033599B"/>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33599B"/>
    <w:rPr>
      <w:rFonts w:asciiTheme="majorHAnsi" w:eastAsiaTheme="majorEastAsia" w:hAnsiTheme="majorHAnsi" w:cstheme="majorBidi"/>
      <w:sz w:val="18"/>
      <w:szCs w:val="18"/>
    </w:rPr>
  </w:style>
  <w:style w:type="paragraph" w:styleId="ae">
    <w:name w:val="Revision"/>
    <w:hidden/>
    <w:uiPriority w:val="99"/>
    <w:semiHidden/>
    <w:rsid w:val="007D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59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40730-8BEC-49D6-AB83-B675067D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2095</Words>
  <Characters>11942</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DIAM</Company>
  <LinksUpToDate>false</LinksUpToDate>
  <CharactersWithSpaces>14009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三國 伶／MIKUNI Ryo</dc:creator>
  <cp:lastModifiedBy>agos</cp:lastModifiedBy>
  <cp:revision>2</cp:revision>
  <cp:lastPrinted>2019-10-01T11:17:00Z</cp:lastPrinted>
  <dcterms:created xsi:type="dcterms:W3CDTF">2019-10-10T16:57:00Z</dcterms:created>
  <dcterms:modified xsi:type="dcterms:W3CDTF">2019-10-10T16:57:00Z</dcterms:modified>
</cp:coreProperties>
</file>